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226611">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226611">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226611">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226611">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226611">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226611">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226611">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226611">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226611">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226611">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226611">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226611">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226611">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226611">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226611">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226611">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226611">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226611">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226611">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226611">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226611">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226611">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226611">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226611">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226611">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2732"/>
            <w:gridCol w:w="385"/>
            <w:gridCol w:w="2731"/>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1D4FF1F0" w:rsidR="004B716F" w:rsidRPr="00903DBA" w:rsidRDefault="004B716F" w:rsidP="004B716F">
      <w:r w:rsidRPr="00903DBA">
        <w:t xml:space="preserve">The </w:t>
      </w:r>
      <w:r w:rsidR="00D4318D">
        <w:rPr>
          <w:rStyle w:val="KeyWord0"/>
        </w:rPr>
        <w:t>&lt;k&gt;</w:t>
      </w:r>
      <w:r w:rsidR="00D4318D" w:rsidRPr="00903DBA">
        <w:rPr>
          <w:rStyle w:val="KeyWord0"/>
        </w:rPr>
        <w:t>Main</w:t>
      </w:r>
      <w:r w:rsidR="00D4318D">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10FC58F9"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57B1DB93" w:rsidR="00E40B78" w:rsidRPr="00903DBA" w:rsidRDefault="000274D4" w:rsidP="00E40B78">
      <w:pPr>
        <w:pStyle w:val="CodeHeader"/>
      </w:pPr>
      <w:r>
        <w:t>&lt;ch&gt;</w:t>
      </w:r>
      <w:r w:rsidRPr="00903DBA">
        <w:t>MainParser</w:t>
      </w:r>
      <w:r>
        <w:t>.</w:t>
      </w:r>
      <w:r w:rsidRPr="00903DBA">
        <w:t>gppg</w:t>
      </w:r>
      <w:r>
        <w:t>&lt;/ch&gt;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33EE9B83" w:rsidR="00E47475" w:rsidRPr="00903DBA" w:rsidRDefault="000274D4" w:rsidP="00753E01">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4BCD06D6" w14:textId="5CB346F7" w:rsidR="00D43E0D" w:rsidRDefault="000274D4" w:rsidP="00D43E0D">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450A1D55" w:rsidR="00753E01" w:rsidRPr="00903DBA" w:rsidRDefault="000274D4" w:rsidP="00876D3B">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w:t>
      </w:r>
      <w:r w:rsidRPr="00903DBA">
        <w:rPr>
          <w:highlight w:val="white"/>
        </w:rPr>
        <w:lastRenderedPageBreak/>
        <w:t xml:space="preserve">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72C96A35" w14:textId="11D7A793" w:rsidR="000E6C3B" w:rsidRPr="00903DBA" w:rsidRDefault="000274D4" w:rsidP="00876D3B">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lastRenderedPageBreak/>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165DE589" w14:textId="72A2FC46" w:rsidR="003A31CE" w:rsidRPr="00903DBA" w:rsidRDefault="000274D4" w:rsidP="003A31CE">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2732"/>
            <w:gridCol w:w="385"/>
            <w:gridCol w:w="2731"/>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lastRenderedPageBreak/>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49030064" w:rsidR="00522BB0" w:rsidRPr="00903DBA" w:rsidRDefault="000274D4" w:rsidP="0030745E">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1E101B29" w:rsidR="008223BF" w:rsidRPr="00903DBA" w:rsidRDefault="000274D4" w:rsidP="008223BF">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lastRenderedPageBreak/>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lastRenderedPageBreak/>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lastRenderedPageBreak/>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lastRenderedPageBreak/>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lastRenderedPageBreak/>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lastRenderedPageBreak/>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179AB0D" w:rsidR="00866410" w:rsidRPr="00903DBA" w:rsidRDefault="000274D4" w:rsidP="00866410">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lastRenderedPageBreak/>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lastRenderedPageBreak/>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lastRenderedPageBreak/>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4DC63B76" w:rsidR="00815D7B" w:rsidRPr="00903DBA" w:rsidRDefault="000274D4" w:rsidP="00815D7B">
      <w:pPr>
        <w:pStyle w:val="CodeHeader"/>
      </w:pPr>
      <w:r>
        <w:t>&lt;ch&gt;</w:t>
      </w:r>
      <w:r w:rsidRPr="00903DBA">
        <w:t>MainParser</w:t>
      </w:r>
      <w:r>
        <w:t>.</w:t>
      </w:r>
      <w:r w:rsidRPr="00903DBA">
        <w:t>gppg</w:t>
      </w:r>
      <w:r>
        <w:t>&lt;/ch&gt;</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lastRenderedPageBreak/>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3CBEE1E9" w14:textId="2BFC084D" w:rsidR="00B75EFB" w:rsidRPr="00903DBA" w:rsidRDefault="000274D4" w:rsidP="00B75EFB">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5EB29BA2" w14:textId="07B28E12" w:rsidR="00B75EFB" w:rsidRPr="00903DBA" w:rsidRDefault="00B75EFB" w:rsidP="00B75EFB">
      <w:pPr>
        <w:pStyle w:val="Code"/>
        <w:rPr>
          <w:highlight w:val="white"/>
        </w:rPr>
      </w:pPr>
      <w:r w:rsidRPr="00903DBA">
        <w:rPr>
          <w:highlight w:val="white"/>
        </w:rPr>
        <w:lastRenderedPageBreak/>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222B7744" w:rsidR="008E66E2" w:rsidRPr="00903DBA" w:rsidRDefault="000274D4" w:rsidP="008E66E2">
      <w:pPr>
        <w:pStyle w:val="CodeHeader"/>
      </w:pPr>
      <w:r>
        <w:t>&lt;ch&gt;</w:t>
      </w:r>
      <w:r w:rsidRPr="00903DBA">
        <w:t>MainParser</w:t>
      </w:r>
      <w:r>
        <w:t>.</w:t>
      </w:r>
      <w:r w:rsidRPr="00903DBA">
        <w:t>gppg</w:t>
      </w:r>
      <w:r>
        <w:t>&lt;/ch&gt;</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605D18A1" w14:textId="0EC19C29" w:rsidR="00951280" w:rsidRPr="00903DBA" w:rsidRDefault="000274D4" w:rsidP="00951280">
      <w:pPr>
        <w:pStyle w:val="CodeHeader"/>
      </w:pPr>
      <w:r>
        <w:t>&lt;ch&gt;</w:t>
      </w:r>
      <w:r w:rsidRPr="00903DBA">
        <w:t>MainParser</w:t>
      </w:r>
      <w:r>
        <w:t>.</w:t>
      </w:r>
      <w:r w:rsidRPr="00903DBA">
        <w:t>gppg</w:t>
      </w:r>
      <w:r>
        <w:t>&lt;/ch&gt;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lastRenderedPageBreak/>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25899553" w:rsidR="001F5000" w:rsidRPr="00903DBA" w:rsidRDefault="000274D4" w:rsidP="001F5000">
      <w:pPr>
        <w:pStyle w:val="CodeHeader"/>
      </w:pPr>
      <w:r>
        <w:t>&lt;ch&gt;</w:t>
      </w:r>
      <w:r w:rsidRPr="00903DBA">
        <w:t>MainParser</w:t>
      </w:r>
      <w:r>
        <w:t>.</w:t>
      </w:r>
      <w:r w:rsidRPr="00903DBA">
        <w:t>gppg</w:t>
      </w:r>
      <w:r>
        <w:t>&lt;/ch&gt;</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6A98AB72" w:rsidR="0062119D" w:rsidRPr="00903DBA" w:rsidRDefault="000274D4" w:rsidP="0062119D">
      <w:pPr>
        <w:pStyle w:val="CodeHeader"/>
      </w:pPr>
      <w:r>
        <w:t>&lt;ch&gt;</w:t>
      </w:r>
      <w:r w:rsidRPr="00903DBA">
        <w:t>MainParser</w:t>
      </w:r>
      <w:r>
        <w:t>.</w:t>
      </w:r>
      <w:r w:rsidRPr="00903DBA">
        <w:t>gppg</w:t>
      </w:r>
      <w:r>
        <w:t>&lt;/ch&gt;</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lastRenderedPageBreak/>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54F7569A" w14:textId="64CF96CC" w:rsidR="00F158B0" w:rsidRPr="00903DBA" w:rsidRDefault="000274D4" w:rsidP="00F158B0">
      <w:pPr>
        <w:pStyle w:val="CodeHeader"/>
      </w:pPr>
      <w:r>
        <w:t>&lt;ch&gt;</w:t>
      </w:r>
      <w:r w:rsidRPr="00903DBA">
        <w:t>MainParser</w:t>
      </w:r>
      <w:r>
        <w:t>.</w:t>
      </w:r>
      <w:r w:rsidRPr="00903DBA">
        <w:t>gppg</w:t>
      </w:r>
      <w:r>
        <w:t>&lt;/ch&gt;</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lastRenderedPageBreak/>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lastRenderedPageBreak/>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lastRenderedPageBreak/>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lastRenderedPageBreak/>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lastRenderedPageBreak/>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lastRenderedPageBreak/>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lastRenderedPageBreak/>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lastRenderedPageBreak/>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lastRenderedPageBreak/>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lastRenderedPageBreak/>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lastRenderedPageBreak/>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lastRenderedPageBreak/>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lastRenderedPageBreak/>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lastRenderedPageBreak/>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lastRenderedPageBreak/>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lastRenderedPageBreak/>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lastRenderedPageBreak/>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lastRenderedPageBreak/>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lastRenderedPageBreak/>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lastRenderedPageBreak/>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lastRenderedPageBreak/>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lastRenderedPageBreak/>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lastRenderedPageBreak/>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lastRenderedPageBreak/>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lastRenderedPageBreak/>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lastRenderedPageBreak/>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lastRenderedPageBreak/>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lastRenderedPageBreak/>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lastRenderedPageBreak/>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lastRenderedPageBreak/>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lastRenderedPageBreak/>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lastRenderedPageBreak/>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lastRenderedPageBreak/>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lastRenderedPageBreak/>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lastRenderedPageBreak/>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lastRenderedPageBreak/>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lastRenderedPageBreak/>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lastRenderedPageBreak/>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lastRenderedPageBreak/>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lastRenderedPageBreak/>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lastRenderedPageBreak/>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lastRenderedPageBreak/>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lastRenderedPageBreak/>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492109" w:rsidRDefault="00F72370" w:rsidP="00297092">
      <w:pPr>
        <w:pStyle w:val="Code"/>
        <w:rPr>
          <w:highlight w:val="white"/>
          <w:lang w:val="nb-NO"/>
        </w:rPr>
      </w:pPr>
      <w:r w:rsidRPr="00903DBA">
        <w:rPr>
          <w:highlight w:val="white"/>
        </w:rPr>
        <w:t xml:space="preserve">    </w:t>
      </w:r>
      <w:r w:rsidRPr="00492109">
        <w:rPr>
          <w:highlight w:val="white"/>
          <w:lang w:val="nb-NO"/>
        </w:rPr>
        <w:t>private bool m_externalLinkage;</w:t>
      </w:r>
    </w:p>
    <w:p w14:paraId="4FA32098" w14:textId="77777777" w:rsidR="00F72370" w:rsidRPr="00492109" w:rsidRDefault="00F72370" w:rsidP="00297092">
      <w:pPr>
        <w:pStyle w:val="Code"/>
        <w:rPr>
          <w:highlight w:val="white"/>
          <w:lang w:val="nb-NO"/>
        </w:rPr>
      </w:pPr>
      <w:r w:rsidRPr="00492109">
        <w:rPr>
          <w:highlight w:val="white"/>
          <w:lang w:val="nb-NO"/>
        </w:rPr>
        <w:t xml:space="preserve">    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lastRenderedPageBreak/>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lastRenderedPageBreak/>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lastRenderedPageBreak/>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lastRenderedPageBreak/>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lastRenderedPageBreak/>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lastRenderedPageBreak/>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lastRenderedPageBreak/>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lastRenderedPageBreak/>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lastRenderedPageBreak/>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lastRenderedPageBreak/>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2A0BF36F"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lastRenderedPageBreak/>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lastRenderedPageBreak/>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lastRenderedPageBreak/>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77777777" w:rsidR="00515BF5" w:rsidRPr="00515BF5" w:rsidRDefault="00515BF5" w:rsidP="00515BF5">
      <w:pPr>
        <w:pStyle w:val="Code"/>
        <w:rPr>
          <w:highlight w:val="white"/>
        </w:rPr>
      </w:pPr>
      <w:r w:rsidRPr="00515BF5">
        <w:rPr>
          <w:highlight w:val="white"/>
        </w:rPr>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lastRenderedPageBreak/>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126A4996"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12957610"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2414E997" w14:textId="29C400E6" w:rsidR="009C5896"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w:t>
      </w:r>
      <w:r w:rsidR="009C5896">
        <w:rPr>
          <w:highlight w:val="white"/>
        </w:rPr>
        <w:t>(</w:t>
      </w:r>
      <w:r w:rsidRPr="00A07FA4">
        <w:rPr>
          <w:highlight w:val="white"/>
        </w:rPr>
        <w:t>fromType.IsString() &amp;&amp; toType.PointerType.IsChar()) ||</w:t>
      </w:r>
    </w:p>
    <w:p w14:paraId="6ACB548E" w14:textId="77777777" w:rsidR="009C5896" w:rsidRDefault="009C5896" w:rsidP="00A07FA4">
      <w:pPr>
        <w:pStyle w:val="Code"/>
        <w:rPr>
          <w:highlight w:val="white"/>
        </w:rPr>
      </w:pPr>
      <w:r>
        <w:rPr>
          <w:highlight w:val="white"/>
        </w:rPr>
        <w:t xml:space="preserve">                       </w:t>
      </w:r>
      <w:r w:rsidR="00A07FA4" w:rsidRPr="00A07FA4">
        <w:rPr>
          <w:highlight w:val="white"/>
        </w:rPr>
        <w:t>(fromType.IsArray()</w:t>
      </w:r>
      <w:r>
        <w:rPr>
          <w:highlight w:val="white"/>
        </w:rPr>
        <w:t xml:space="preserve"> </w:t>
      </w:r>
      <w:r w:rsidR="00A07FA4" w:rsidRPr="00A07FA4">
        <w:rPr>
          <w:highlight w:val="white"/>
        </w:rPr>
        <w:t>&amp;&amp;</w:t>
      </w:r>
    </w:p>
    <w:p w14:paraId="090434BF" w14:textId="2E37B8AC" w:rsidR="00A07FA4" w:rsidRPr="00A07FA4" w:rsidRDefault="00A07FA4" w:rsidP="00A07FA4">
      <w:pPr>
        <w:pStyle w:val="Code"/>
        <w:rPr>
          <w:highlight w:val="white"/>
        </w:rPr>
      </w:pPr>
      <w:r w:rsidRPr="00A07FA4">
        <w:rPr>
          <w:highlight w:val="white"/>
        </w:rPr>
        <w:t xml:space="preserve">                        fromType.ArrayType.Equals(toType.PointerType)) ||</w:t>
      </w:r>
    </w:p>
    <w:p w14:paraId="01683106" w14:textId="15A77AD6" w:rsidR="00A07FA4" w:rsidRPr="00A07FA4" w:rsidRDefault="00A07FA4" w:rsidP="00A07FA4">
      <w:pPr>
        <w:pStyle w:val="Code"/>
        <w:rPr>
          <w:highlight w:val="white"/>
        </w:rPr>
      </w:pPr>
      <w:r w:rsidRPr="00A07FA4">
        <w:rPr>
          <w:highlight w:val="white"/>
        </w:rPr>
        <w:t xml:space="preserve">                       (fromType.IsFunction() &amp;&amp;</w:t>
      </w:r>
    </w:p>
    <w:p w14:paraId="71039586" w14:textId="4EBB9B5A" w:rsidR="009C5896" w:rsidRDefault="00A07FA4" w:rsidP="00A07FA4">
      <w:pPr>
        <w:pStyle w:val="Code"/>
        <w:rPr>
          <w:highlight w:val="white"/>
        </w:rPr>
      </w:pPr>
      <w:r w:rsidRPr="00A07FA4">
        <w:rPr>
          <w:highlight w:val="white"/>
        </w:rPr>
        <w:t xml:space="preserve">                        fromType.Equals(toType.PointerType)</w:t>
      </w:r>
      <w:r w:rsidR="009C5896">
        <w:rPr>
          <w:highlight w:val="white"/>
        </w:rPr>
        <w:t>),</w:t>
      </w:r>
    </w:p>
    <w:p w14:paraId="152D580C" w14:textId="002E9219" w:rsidR="00A07FA4" w:rsidRPr="00A07FA4" w:rsidRDefault="009C5896" w:rsidP="00A07FA4">
      <w:pPr>
        <w:pStyle w:val="Code"/>
        <w:rPr>
          <w:highlight w:val="white"/>
        </w:rPr>
      </w:pPr>
      <w:r>
        <w:rPr>
          <w:highlight w:val="white"/>
        </w:rPr>
        <w:t xml:space="preserve">                       Message.Invalid_type_cast</w:t>
      </w:r>
      <w:r w:rsidR="00A07FA4" w:rsidRPr="00A07FA4">
        <w:rPr>
          <w:highlight w:val="white"/>
        </w:rPr>
        <w:t>);</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lastRenderedPageBreak/>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lastRenderedPageBreak/>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lastRenderedPageBreak/>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lastRenderedPageBreak/>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2F639D" w:rsidRDefault="00B95260" w:rsidP="00B95260">
      <w:pPr>
        <w:pStyle w:val="Code"/>
      </w:pPr>
      <w:r w:rsidRPr="00903DBA">
        <w:t xml:space="preserve">  </w:t>
      </w:r>
      <w:r w:rsidRPr="002F639D">
        <w:t>int c = 3, d = 4;</w:t>
      </w:r>
    </w:p>
    <w:p w14:paraId="1F0024A9" w14:textId="2D269295" w:rsidR="00B95260" w:rsidRPr="002F639D" w:rsidRDefault="00B95260" w:rsidP="00B95260">
      <w:pPr>
        <w:pStyle w:val="Code"/>
      </w:pPr>
      <w:r w:rsidRPr="002F639D">
        <w:t xml:space="preserve">  g(13, 14</w:t>
      </w:r>
      <w:r w:rsidR="00C1450F" w:rsidRPr="002F639D">
        <w:t>, 22, 23, 24</w:t>
      </w:r>
      <w:r w:rsidRPr="002F639D">
        <w:t>);</w:t>
      </w:r>
    </w:p>
    <w:p w14:paraId="6E3EA464" w14:textId="77777777" w:rsidR="00B95260" w:rsidRPr="002F639D" w:rsidRDefault="00B95260" w:rsidP="00B95260">
      <w:pPr>
        <w:pStyle w:val="Code"/>
      </w:pPr>
      <w:r w:rsidRPr="002F639D">
        <w:t>}</w:t>
      </w:r>
    </w:p>
    <w:p w14:paraId="74358B35" w14:textId="77777777" w:rsidR="00B95260" w:rsidRPr="002F639D" w:rsidRDefault="00B95260" w:rsidP="00B95260">
      <w:pPr>
        <w:pStyle w:val="Code"/>
      </w:pPr>
    </w:p>
    <w:p w14:paraId="452A6C43" w14:textId="09F5577E" w:rsidR="00B95260" w:rsidRPr="00903DBA" w:rsidRDefault="00B95260" w:rsidP="00B95260">
      <w:pPr>
        <w:pStyle w:val="Code"/>
      </w:pPr>
      <w:r w:rsidRPr="002F639D">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lastRenderedPageBreak/>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lastRenderedPageBreak/>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lastRenderedPageBreak/>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E1A07CC" w:rsidR="00285CAD" w:rsidRPr="00903DBA"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lastRenderedPageBreak/>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lastRenderedPageBreak/>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w:t>
      </w:r>
      <w:r w:rsidRPr="00903DBA">
        <w:rPr>
          <w:highlight w:val="white"/>
        </w:rPr>
        <w:lastRenderedPageBreak/>
        <w:t xml:space="preserve">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lastRenderedPageBreak/>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t>
      </w:r>
      <w:r w:rsidRPr="00903DBA">
        <w:rPr>
          <w:highlight w:val="white"/>
        </w:rPr>
        <w:lastRenderedPageBreak/>
        <w:t xml:space="preserve">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lastRenderedPageBreak/>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lastRenderedPageBreak/>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lastRenderedPageBreak/>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lastRenderedPageBreak/>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lastRenderedPageBreak/>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lastRenderedPageBreak/>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lastRenderedPageBreak/>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lastRenderedPageBreak/>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lastRenderedPageBreak/>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lastRenderedPageBreak/>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lastRenderedPageBreak/>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lastRenderedPageBreak/>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226611"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22661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22661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22661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22661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22661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22661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22661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22661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2F639D" w:rsidRDefault="002D4602" w:rsidP="002D4602">
      <w:pPr>
        <w:pStyle w:val="Code"/>
        <w:rPr>
          <w:highlight w:val="white"/>
          <w:lang w:val="sv-SE"/>
        </w:rPr>
      </w:pPr>
      <w:r w:rsidRPr="00DB6E6D">
        <w:rPr>
          <w:highlight w:val="white"/>
          <w:lang w:val="sv-SE"/>
        </w:rPr>
        <w:t xml:space="preserve">    </w:t>
      </w:r>
      <w:r w:rsidRPr="002F639D">
        <w:rPr>
          <w:highlight w:val="white"/>
          <w:lang w:val="sv-SE"/>
        </w:rPr>
        <w:t>*p = (x &gt; 0) ? integral : -integral;</w:t>
      </w:r>
    </w:p>
    <w:p w14:paraId="16DD6E56" w14:textId="77777777" w:rsidR="002D4602" w:rsidRPr="000569EB" w:rsidRDefault="002D4602" w:rsidP="002D4602">
      <w:pPr>
        <w:pStyle w:val="Code"/>
        <w:rPr>
          <w:highlight w:val="white"/>
          <w:lang w:val="en-GB"/>
        </w:rPr>
      </w:pPr>
      <w:r w:rsidRPr="002F639D">
        <w:rPr>
          <w:highlight w:val="white"/>
          <w:lang w:val="sv-SE"/>
        </w:rPr>
        <w:t xml:space="preserve">  </w:t>
      </w:r>
      <w:r w:rsidRPr="000569EB">
        <w:rPr>
          <w:highlight w:val="white"/>
          <w:lang w:val="en-GB"/>
        </w:rPr>
        <w:t>}</w:t>
      </w:r>
    </w:p>
    <w:p w14:paraId="47DE994E" w14:textId="77777777" w:rsidR="002D4602" w:rsidRPr="000569EB"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0569EB">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22661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22661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22661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22661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22661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22661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22661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22661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22661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22661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22661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22661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22661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22661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22661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494396" w:rsidRDefault="0089554D" w:rsidP="0089554D">
      <w:pPr>
        <w:pStyle w:val="Code"/>
        <w:rPr>
          <w:highlight w:val="white"/>
          <w:lang w:val="en-GB"/>
        </w:rPr>
      </w:pPr>
      <w:r w:rsidRPr="00494396">
        <w:rPr>
          <w:highlight w:val="white"/>
          <w:lang w:val="en-GB"/>
        </w:rPr>
        <w:t>#ifdef __LINUX__</w:t>
      </w:r>
    </w:p>
    <w:p w14:paraId="1DEFAC6B" w14:textId="77777777" w:rsidR="0089554D" w:rsidRPr="00494396" w:rsidRDefault="0089554D" w:rsidP="0089554D">
      <w:pPr>
        <w:pStyle w:val="Code"/>
        <w:rPr>
          <w:highlight w:val="white"/>
          <w:lang w:val="en-GB"/>
        </w:rPr>
      </w:pPr>
      <w:r w:rsidRPr="00494396">
        <w:rPr>
          <w:highlight w:val="white"/>
          <w:lang w:val="en-GB"/>
        </w:rPr>
        <w:t xml:space="preserve">  register_rax = 3L;</w:t>
      </w:r>
    </w:p>
    <w:p w14:paraId="0EB6556C" w14:textId="77777777" w:rsidR="0089554D" w:rsidRPr="00903DBA" w:rsidRDefault="0089554D" w:rsidP="0089554D">
      <w:pPr>
        <w:pStyle w:val="Code"/>
        <w:rPr>
          <w:highlight w:val="white"/>
        </w:rPr>
      </w:pPr>
      <w:r w:rsidRPr="00494396">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lastRenderedPageBreak/>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lastRenderedPageBreak/>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lastRenderedPageBreak/>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lastRenderedPageBreak/>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lastRenderedPageBreak/>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441</Pages>
  <Words>132243</Words>
  <Characters>753788</Characters>
  <Application>Microsoft Office Word</Application>
  <DocSecurity>0</DocSecurity>
  <Lines>6281</Lines>
  <Paragraphs>1768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148</cp:revision>
  <cp:lastPrinted>2022-01-17T12:38:00Z</cp:lastPrinted>
  <dcterms:created xsi:type="dcterms:W3CDTF">2022-01-25T05:44:00Z</dcterms:created>
  <dcterms:modified xsi:type="dcterms:W3CDTF">2022-02-10T14:57:00Z</dcterms:modified>
</cp:coreProperties>
</file>