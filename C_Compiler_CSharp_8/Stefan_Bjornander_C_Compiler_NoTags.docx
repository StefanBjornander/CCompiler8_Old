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Heading1"/>
            <w:numPr>
              <w:ilvl w:val="0"/>
              <w:numId w:val="0"/>
            </w:numPr>
            <w:jc w:val="center"/>
            <w:rPr>
              <w:b w:val="0"/>
              <w:bCs/>
              <w:szCs w:val="72"/>
            </w:rPr>
          </w:pPr>
          <w:r w:rsidRPr="00622731">
            <w:rPr>
              <w:rFonts w:eastAsiaTheme="minorHAnsi"/>
              <w:szCs w:val="72"/>
            </w:rPr>
            <w:t>C Compiler</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8470CD">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8470CD">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8470CD">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8470CD">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8470CD">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8470CD">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8470CD">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8470CD">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8470CD">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8470CD">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8470CD">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8470CD">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8470CD">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8470CD">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8470CD">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8470CD">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8470CD">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8470CD">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8470CD">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8470CD">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8470CD">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8470CD">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8470CD">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8470CD">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8470CD">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27798710" w:rsidR="00CB5140" w:rsidRPr="00903DBA" w:rsidRDefault="00CB5140">
          <w:r w:rsidRPr="00903DBA">
            <w:rPr>
              <w:b/>
              <w:bCs/>
              <w:noProof/>
            </w:rPr>
            <w:fldChar w:fldCharType="end"/>
          </w:r>
        </w:p>
      </w:sdtContent>
    </w:sdt>
    <w:p w14:paraId="07C7297F" w14:textId="0F07AEF4" w:rsidR="00A27525" w:rsidRPr="00903DBA" w:rsidRDefault="00A27525" w:rsidP="0060539D">
      <w:pPr>
        <w:pStyle w:val="Heading1"/>
      </w:pPr>
      <w:bookmarkStart w:id="1" w:name="_Toc93320404"/>
      <w:r w:rsidRPr="00903DBA">
        <w:lastRenderedPageBreak/>
        <w:t>Introduction</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692B767C" w:rsidR="00382F96" w:rsidRPr="00903DBA" w:rsidRDefault="00382F96" w:rsidP="008A59FB">
      <w:pPr>
        <w:pStyle w:val="ListParagraph"/>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r w:rsidR="001949D4" w:rsidRPr="00903DBA">
        <w:t>assembling</w:t>
      </w:r>
      <w:r w:rsidRPr="00903DBA">
        <w:t xml:space="preserve"> and linking.</w:t>
      </w:r>
    </w:p>
    <w:p w14:paraId="6AB0C8D0" w14:textId="28981ED8" w:rsidR="00772608" w:rsidRPr="00903DBA" w:rsidRDefault="00382F96" w:rsidP="008A59FB">
      <w:pPr>
        <w:pStyle w:val="ListParagraph"/>
        <w:numPr>
          <w:ilvl w:val="0"/>
          <w:numId w:val="202"/>
        </w:numPr>
      </w:pPr>
      <w:r w:rsidRPr="00903DBA">
        <w:t xml:space="preserve">A file in the .com file format holding assembled and linked code </w:t>
      </w:r>
      <w:r w:rsidR="005D198B">
        <w:t xml:space="preserve">doe </w:t>
      </w:r>
      <w:r w:rsidR="00CA2E82" w:rsidRPr="00903DBA">
        <w:t>the 16-bit Windows system</w:t>
      </w:r>
      <w:r w:rsidRPr="00903DBA">
        <w:t>, ready to be</w:t>
      </w:r>
      <w:r w:rsidR="00B06108" w:rsidRPr="00B06108">
        <w:t xml:space="preserve"> </w:t>
      </w:r>
      <w:r w:rsidRPr="00903DBA">
        <w:t>executed.</w:t>
      </w:r>
    </w:p>
    <w:p w14:paraId="14505094" w14:textId="1FDCE956" w:rsidR="00603361" w:rsidRPr="00903DBA" w:rsidRDefault="003809A0" w:rsidP="0060539D">
      <w:pPr>
        <w:pStyle w:val="Heading2"/>
      </w:pPr>
      <w:bookmarkStart w:id="2" w:name="_Toc93320405"/>
      <w:r w:rsidRPr="00903DBA">
        <w:t>Overview</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Heading2"/>
      </w:pPr>
      <w:bookmarkStart w:id="3" w:name="_Toc93320406"/>
      <w:r w:rsidRPr="00903DBA">
        <w:t>The Compiler Phases</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Heading3"/>
      </w:pPr>
      <w:bookmarkStart w:id="4" w:name="_Toc93320407"/>
      <w:r w:rsidRPr="00903DBA">
        <w:t>The Preprocessor</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1AC7210E" w:rsidR="00653984" w:rsidRPr="00903DBA" w:rsidRDefault="00EE7565" w:rsidP="0060539D">
      <w:pPr>
        <w:pStyle w:val="Heading3"/>
      </w:pPr>
      <w:bookmarkStart w:id="5" w:name="_Toc93320408"/>
      <w:r w:rsidRPr="00903DBA">
        <w:t>Scanning</w:t>
      </w:r>
      <w:bookmarkEnd w:id="5"/>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Heading3"/>
      </w:pPr>
      <w:bookmarkStart w:id="6" w:name="_Toc93320409"/>
      <w:r w:rsidRPr="00903DBA">
        <w:t>Parsing</w:t>
      </w:r>
      <w:r w:rsidR="00BC1897" w:rsidRPr="00903DBA">
        <w:t xml:space="preserve"> and Middle Code Generation</w:t>
      </w:r>
      <w:bookmarkEnd w:id="6"/>
    </w:p>
    <w:p w14:paraId="542900B5" w14:textId="4E3D4374"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Heading3"/>
      </w:pPr>
      <w:bookmarkStart w:id="7" w:name="_Toc93320410"/>
      <w:r w:rsidRPr="00903DBA">
        <w:t>Middle Code Optimization</w:t>
      </w:r>
      <w:bookmarkEnd w:id="7"/>
    </w:p>
    <w:p w14:paraId="6647956C" w14:textId="70981C61"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Heading3"/>
      </w:pPr>
      <w:bookmarkStart w:id="8" w:name="_Toc93320411"/>
      <w:r w:rsidRPr="00903DBA">
        <w:t>Initialization</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Heading3"/>
      </w:pPr>
      <w:bookmarkStart w:id="9" w:name="_Toc93320412"/>
      <w:r w:rsidRPr="00903DBA">
        <w:t>Static Address</w:t>
      </w:r>
      <w:bookmarkEnd w:id="9"/>
    </w:p>
    <w:p w14:paraId="4ED5D757" w14:textId="003EC812"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79080468" w:rsidR="00D030E2" w:rsidRPr="00903DBA" w:rsidRDefault="00D030E2" w:rsidP="0060539D">
      <w:pPr>
        <w:pStyle w:val="Heading3"/>
      </w:pPr>
      <w:bookmarkStart w:id="10" w:name="_Toc93320413"/>
      <w:r w:rsidRPr="00903DBA">
        <w:t>Declarators and Declaration Specifiers</w:t>
      </w:r>
      <w:bookmarkEnd w:id="10"/>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Heading3"/>
      </w:pPr>
      <w:bookmarkStart w:id="11" w:name="_Toc93320414"/>
      <w:r w:rsidRPr="00903DBA">
        <w:t>The Symbol Table</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Heading3"/>
      </w:pPr>
      <w:bookmarkStart w:id="12" w:name="_Toc93320415"/>
      <w:r w:rsidRPr="00903DBA">
        <w:t>The Type System</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Heading3"/>
      </w:pPr>
      <w:bookmarkStart w:id="13" w:name="_Toc93320416"/>
      <w:r w:rsidRPr="00903DBA">
        <w:t>Ass</w:t>
      </w:r>
      <w:r w:rsidR="00A230F3" w:rsidRPr="00903DBA">
        <w:t xml:space="preserve">embly </w:t>
      </w:r>
      <w:r w:rsidR="00EE7565" w:rsidRPr="00903DBA">
        <w:t>Code Generation</w:t>
      </w:r>
      <w:bookmarkEnd w:id="13"/>
    </w:p>
    <w:p w14:paraId="0E14CD58" w14:textId="6021AE39"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Heading3"/>
        <w:numPr>
          <w:ilvl w:val="2"/>
          <w:numId w:val="118"/>
        </w:numPr>
      </w:pPr>
      <w:bookmarkStart w:id="14" w:name="_Toc93320417"/>
      <w:r w:rsidRPr="00903DBA">
        <w:t>Register Allocation</w:t>
      </w:r>
      <w:bookmarkEnd w:id="14"/>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Heading3"/>
      </w:pPr>
      <w:bookmarkStart w:id="15" w:name="_Toc93320418"/>
      <w:r w:rsidRPr="00903DBA">
        <w:lastRenderedPageBreak/>
        <w:t>The Object Code Generator and Linker</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Heading3"/>
      </w:pPr>
      <w:bookmarkStart w:id="16" w:name="_Toc93320419"/>
      <w:r w:rsidRPr="00903DBA">
        <w:t>The Standard Library</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Heading2"/>
        <w:rPr>
          <w:shd w:val="clear" w:color="auto" w:fill="FFFFFF"/>
        </w:rPr>
      </w:pPr>
      <w:bookmarkStart w:id="17" w:name="_Toc93320420"/>
      <w:bookmarkStart w:id="18" w:name="_Ref54199481"/>
      <w:bookmarkStart w:id="19" w:name="_Ref418260972"/>
      <w:r>
        <w:rPr>
          <w:shd w:val="clear" w:color="auto" w:fill="FFFFFF"/>
        </w:rPr>
        <w:t>Calling Forwards or Backwards</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2292"/>
            <w:gridCol w:w="825"/>
            <w:gridCol w:w="2291"/>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3"/>
            </w:trPr>
          </w:trPrChange>
        </w:trPr>
        <w:tc>
          <w:tcPr>
            <w:tcW w:w="3116" w:type="dxa"/>
            <w:tcPrChange w:id="2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175DAD">
      <w:pPr>
        <w:pStyle w:val="Heading2"/>
      </w:pPr>
      <w:bookmarkStart w:id="32" w:name="_Toc93320421"/>
      <w:r w:rsidRPr="00903DBA">
        <w:t xml:space="preserve">The </w:t>
      </w:r>
      <w:r w:rsidR="00CE5717" w:rsidRPr="00903DBA">
        <w:t>Main</w:t>
      </w:r>
      <w:r w:rsidRPr="00903DBA">
        <w:t xml:space="preserve"> Class</w:t>
      </w:r>
      <w:bookmarkEnd w:id="18"/>
      <w:bookmarkEnd w:id="32"/>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91DB908"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2151039A"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3915BB14"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7E1F0862" w:rsidR="004047BE" w:rsidRDefault="00AF6B66" w:rsidP="003F046B">
      <w:pPr>
        <w:rPr>
          <w:highlight w:val="white"/>
        </w:rPr>
      </w:pPr>
      <w:r>
        <w:rPr>
          <w:highlight w:val="white"/>
        </w:rPr>
        <w:t>The</w:t>
      </w:r>
      <w:r w:rsidR="004047BE">
        <w:rPr>
          <w:highlight w:val="white"/>
        </w:rPr>
        <w:t xml:space="preserve"> </w:t>
      </w:r>
      <w:r w:rsidR="004047BE" w:rsidRPr="003F046B">
        <w:rPr>
          <w:rStyle w:val="KeyWord0"/>
          <w:highlight w:val="white"/>
        </w:rPr>
        <w:t>CompileSourceFile</w:t>
      </w:r>
      <w:r w:rsidR="004047BE">
        <w:rPr>
          <w:highlight w:val="white"/>
        </w:rPr>
        <w:t xml:space="preserve">, </w:t>
      </w:r>
      <w:r w:rsidR="004047BE" w:rsidRPr="003F046B">
        <w:rPr>
          <w:rStyle w:val="KeyWord0"/>
          <w:highlight w:val="white"/>
        </w:rPr>
        <w:t>GenerateMakeFile</w:t>
      </w:r>
      <w:r w:rsidR="004047BE">
        <w:rPr>
          <w:highlight w:val="white"/>
        </w:rPr>
        <w:t xml:space="preserve">, </w:t>
      </w:r>
      <w:r w:rsidR="004047BE" w:rsidRPr="003F046B">
        <w:rPr>
          <w:rStyle w:val="KeyWord0"/>
          <w:highlight w:val="white"/>
        </w:rPr>
        <w:t>GenerateDependencyFile</w:t>
      </w:r>
      <w:r w:rsidR="004047BE">
        <w:rPr>
          <w:highlight w:val="white"/>
        </w:rPr>
        <w:t xml:space="preserve">, and </w:t>
      </w:r>
      <w:r w:rsidR="004047BE" w:rsidRPr="003F046B">
        <w:rPr>
          <w:rStyle w:val="KeyWord0"/>
          <w:highlight w:val="white"/>
        </w:rPr>
        <w:t>IsGeneratedFileFresh</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77777777" w:rsidR="00E40B78" w:rsidRPr="00903DBA" w:rsidRDefault="00E40B78" w:rsidP="0060539D">
      <w:pPr>
        <w:pStyle w:val="Heading1"/>
      </w:pPr>
      <w:bookmarkStart w:id="33" w:name="_Ref54016524"/>
      <w:bookmarkStart w:id="34" w:name="_Ref54016821"/>
      <w:bookmarkStart w:id="35" w:name="_Toc93320422"/>
      <w:bookmarkEnd w:id="19"/>
      <w:r w:rsidRPr="00903DBA">
        <w:lastRenderedPageBreak/>
        <w:t>Scanning</w:t>
      </w:r>
      <w:bookmarkEnd w:id="33"/>
      <w:bookmarkEnd w:id="34"/>
      <w:bookmarkEnd w:id="35"/>
    </w:p>
    <w:p w14:paraId="61A78CB4" w14:textId="7562E3A2" w:rsidR="00B51A9D" w:rsidRDefault="0011105E" w:rsidP="00432E51">
      <w:r>
        <w:t>As mentioned in the overview, t</w:t>
      </w:r>
      <w:r w:rsidR="00966818" w:rsidRPr="00903DBA">
        <w:t xml:space="preserve">he scanner is responsible for interpreting sequences of characters into </w:t>
      </w:r>
      <w:r w:rsidR="00966818" w:rsidRPr="00903DBA">
        <w:rPr>
          <w:rStyle w:val="KeyWord0"/>
        </w:rPr>
        <w:t>tokens</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Heading2"/>
      </w:pPr>
      <w:bookmarkStart w:id="36" w:name="_Toc93320423"/>
      <w:r w:rsidRPr="00903DBA">
        <w:t>The typedef-name Problem</w:t>
      </w:r>
      <w:bookmarkEnd w:id="36"/>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Heading2"/>
      </w:pPr>
      <w:bookmarkStart w:id="37" w:name="_Toc93320424"/>
      <w:r w:rsidRPr="00903DBA">
        <w:t>The Scanner</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220DBE17" w:rsidR="009E5232" w:rsidRPr="00903DBA" w:rsidRDefault="00893D7A" w:rsidP="00893D7A">
      <w:pPr>
        <w:rPr>
          <w:highlight w:val="white"/>
        </w:rPr>
      </w:pPr>
      <w:r>
        <w:rPr>
          <w:highlight w:val="white"/>
        </w:rPr>
        <w:t xml:space="preserve">The </w:t>
      </w:r>
      <w:r w:rsidRPr="0011105E">
        <w:rPr>
          <w:rStyle w:val="KeyWord0"/>
          <w:highlight w:val="white"/>
        </w:rPr>
        <w:t>Path</w:t>
      </w:r>
      <w:r>
        <w:rPr>
          <w:highlight w:val="white"/>
        </w:rPr>
        <w:t xml:space="preserve"> and </w:t>
      </w:r>
      <w:r w:rsidRPr="0011105E">
        <w:rPr>
          <w:rStyle w:val="KeyWord0"/>
          <w:highlight w:val="white"/>
        </w:rPr>
        <w:t>Line</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Paragraph"/>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Paragraph"/>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5DCEA4DF" w:rsidR="00E40B78" w:rsidRDefault="00E40B78" w:rsidP="00067631">
      <w:pPr>
        <w:pStyle w:val="ListParagraph"/>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r w:rsidR="00CB5C93">
        <w:t>. A hexadecimal digit is the regular digit 0-9 and the lowercase letters ‘a’ to ‘f’ and the uppercase letters ‘A’ to ‘F’.</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6E026BFB" w:rsidR="00B86BC3" w:rsidRDefault="00E40B78" w:rsidP="00B12660">
      <w:pPr>
        <w:pStyle w:val="ListParagraph"/>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CB5C93">
        <w:t xml:space="preserve">value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Paragraph"/>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36EDA790" w:rsidR="00E40B78" w:rsidRPr="00903DBA" w:rsidRDefault="00ED076E" w:rsidP="00B35EC7">
      <w:pPr>
        <w:pStyle w:val="ListParagraph"/>
        <w:numPr>
          <w:ilvl w:val="0"/>
          <w:numId w:val="203"/>
        </w:numPr>
      </w:pPr>
      <w:r>
        <w:t xml:space="preserve">An integral </w:t>
      </w:r>
      <w:r w:rsidR="00E40B78" w:rsidRPr="00903DBA">
        <w:t xml:space="preserve">value can be appended by </w:t>
      </w:r>
      <w:r w:rsidR="005D596A" w:rsidRPr="00903DBA">
        <w:t xml:space="preserve">the </w:t>
      </w:r>
      <w:r w:rsidR="008737FB" w:rsidRPr="00903DBA">
        <w:t xml:space="preserve">lowercase </w:t>
      </w:r>
      <w:r w:rsidR="005F0818" w:rsidRPr="00903DBA">
        <w:t xml:space="preserve">‘u’ </w:t>
      </w:r>
      <w:r w:rsidR="001F6F83">
        <w:t>or an uppercase</w:t>
      </w:r>
      <w:r w:rsidR="00E40B78" w:rsidRPr="00903DBA">
        <w:t xml:space="preserve"> </w:t>
      </w:r>
      <w:r w:rsidR="008E2F09" w:rsidRPr="00903DBA">
        <w:t>‘</w:t>
      </w:r>
      <w:r w:rsidR="005F0818" w:rsidRPr="00903DBA">
        <w:t>U</w:t>
      </w:r>
      <w:r w:rsidR="008E2F09" w:rsidRPr="00903DBA">
        <w:t>’</w:t>
      </w:r>
      <w:r w:rsidR="00E40B78" w:rsidRPr="00903DBA">
        <w:t xml:space="preserve"> to indicate an unsigned value and </w:t>
      </w:r>
      <w:r w:rsidR="00957176" w:rsidRPr="00903DBA">
        <w:t>the</w:t>
      </w:r>
      <w:r w:rsidR="00E40B78"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00E40B78" w:rsidRPr="00903DBA">
        <w:t xml:space="preserve"> or </w:t>
      </w:r>
      <w:r w:rsidR="00482F57" w:rsidRPr="00903DBA">
        <w:t>‘</w:t>
      </w:r>
      <w:r w:rsidR="008737FB" w:rsidRPr="00903DBA">
        <w:t>L</w:t>
      </w:r>
      <w:r w:rsidR="00482F57" w:rsidRPr="00903DBA">
        <w:t>’</w:t>
      </w:r>
      <w:r w:rsidR="00E40B78" w:rsidRPr="00903DBA">
        <w:t xml:space="preserve"> to indicate a short or long </w:t>
      </w:r>
      <w:r w:rsidR="008B681B">
        <w:t xml:space="preserve">(signed or unsigned) </w:t>
      </w:r>
      <w:r w:rsidR="00E40B78"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73A3026B" w:rsidR="00E40B78" w:rsidRPr="00903DBA" w:rsidRDefault="008146AF" w:rsidP="00B35EC7">
      <w:pPr>
        <w:pStyle w:val="ListParagraph"/>
        <w:numPr>
          <w:ilvl w:val="0"/>
          <w:numId w:val="203"/>
        </w:numPr>
      </w:pPr>
      <w:r w:rsidRPr="00903DBA">
        <w:t>A character</w:t>
      </w:r>
      <w:r w:rsidR="00B01CE6" w:rsidRPr="00903DBA">
        <w:t xml:space="preserve"> </w:t>
      </w:r>
      <w:r w:rsidR="00E40B78" w:rsidRPr="00903DBA">
        <w:t xml:space="preserve">starts with </w:t>
      </w:r>
      <w:r w:rsidR="007653B0">
        <w:t xml:space="preserve">a </w:t>
      </w:r>
      <w:r w:rsidR="00E40B78" w:rsidRPr="00903DBA">
        <w:t>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DD29184" w:rsidR="007653B0" w:rsidRPr="00903DBA" w:rsidRDefault="007653B0" w:rsidP="007653B0">
      <w:pPr>
        <w:pStyle w:val="ListParagraph"/>
        <w:numPr>
          <w:ilvl w:val="0"/>
          <w:numId w:val="203"/>
        </w:numPr>
      </w:pP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4F4D792B" w:rsidR="001C01A4" w:rsidRPr="00B35EC7" w:rsidRDefault="00D77411" w:rsidP="00B35EC7">
      <w:pPr>
        <w:pStyle w:val="ListParagraph"/>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Paragraph"/>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4190FFC2" w:rsidR="00B6557E" w:rsidRPr="00903DBA" w:rsidRDefault="006274C4" w:rsidP="00B35EC7">
      <w:pPr>
        <w:pStyle w:val="ListParagraph"/>
        <w:numPr>
          <w:ilvl w:val="0"/>
          <w:numId w:val="203"/>
        </w:numPr>
      </w:pPr>
      <w:r w:rsidRPr="00B35EC7">
        <w:rPr>
          <w:highlight w:val="white"/>
        </w:rPr>
        <w:t xml:space="preserve">The path line is used to keeping track of the current </w:t>
      </w:r>
      <w:r w:rsidR="00E12EE1">
        <w:rPr>
          <w:highlight w:val="white"/>
        </w:rPr>
        <w:t xml:space="preserve">file name and </w:t>
      </w:r>
      <w:r w:rsidRPr="00B35EC7">
        <w:rPr>
          <w:highlight w:val="white"/>
        </w:rPr>
        <w:t xml:space="preserve">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26CB6BCC" w:rsidR="00B6557E" w:rsidRPr="00903DBA" w:rsidRDefault="00B11E36" w:rsidP="00B35EC7">
      <w:pPr>
        <w:pStyle w:val="ListParagraph"/>
        <w:numPr>
          <w:ilvl w:val="0"/>
          <w:numId w:val="203"/>
        </w:numPr>
      </w:pPr>
      <w:r w:rsidRPr="00B35EC7">
        <w:rPr>
          <w:highlight w:val="white"/>
        </w:rPr>
        <w:lastRenderedPageBreak/>
        <w:t>A white space is a</w:t>
      </w:r>
      <w:r w:rsidR="00B6557E" w:rsidRPr="00B35EC7">
        <w:rPr>
          <w:highlight w:val="white"/>
        </w:rPr>
        <w:t xml:space="preserve"> space or any character that can </w:t>
      </w:r>
      <w:r w:rsidR="00E12EE1">
        <w:rPr>
          <w:highlight w:val="white"/>
        </w:rPr>
        <w:t xml:space="preserve">be </w:t>
      </w:r>
      <w:r w:rsidR="00B6557E" w:rsidRPr="00B35EC7">
        <w:rPr>
          <w:highlight w:val="white"/>
        </w:rPr>
        <w:t>substitute</w:t>
      </w:r>
      <w:r w:rsidR="00E12EE1">
        <w:rPr>
          <w:highlight w:val="white"/>
        </w:rPr>
        <w:t>d</w:t>
      </w:r>
      <w:r w:rsidR="00B6557E" w:rsidRPr="00B35EC7">
        <w:rPr>
          <w:highlight w:val="white"/>
        </w:rPr>
        <w:t xml:space="preserv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lastRenderedPageBreak/>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lastRenderedPageBreak/>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71A61D" w:rsidR="00D44F1C"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lastRenderedPageBreak/>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lastRenderedPageBreak/>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3FABACBD"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56401C8B" w:rsidR="00311885" w:rsidRPr="00903DBA" w:rsidRDefault="00311885" w:rsidP="00311885">
      <w:pPr>
        <w:pStyle w:val="Code"/>
        <w:rPr>
          <w:highlight w:val="white"/>
        </w:rPr>
      </w:pPr>
      <w:r w:rsidRPr="00903DBA">
        <w:rPr>
          <w:highlight w:val="white"/>
        </w:rPr>
        <w:t xml:space="preserve">      Assert.Error(type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231FE0B9" w:rsidR="00D64D81" w:rsidRPr="00903DBA" w:rsidRDefault="00D64D81" w:rsidP="00D64D81">
      <w:pPr>
        <w:rPr>
          <w:highlight w:val="white"/>
        </w:rPr>
      </w:pPr>
      <w:r>
        <w:rPr>
          <w:highlight w:val="white"/>
        </w:rPr>
        <w:lastRenderedPageBreak/>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22E9BF7" w:rsidR="00311885" w:rsidRPr="00903DBA" w:rsidRDefault="00311885" w:rsidP="00311885">
      <w:pPr>
        <w:pStyle w:val="Code"/>
        <w:rPr>
          <w:highlight w:val="white"/>
        </w:rPr>
      </w:pPr>
      <w:r w:rsidRPr="00903DBA">
        <w:rPr>
          <w:highlight w:val="white"/>
        </w:rPr>
        <w:t xml:space="preserve">      Assert.Error(type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013C0BC2"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lastRenderedPageBreak/>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Heading2"/>
      </w:pPr>
      <w:bookmarkStart w:id="39" w:name="_Ref62920951"/>
      <w:bookmarkStart w:id="40" w:name="_Toc93320425"/>
      <w:bookmarkStart w:id="41" w:name="_Ref54016552"/>
      <w:bookmarkStart w:id="42" w:name="_Ref54783705"/>
      <w:bookmarkStart w:id="43" w:name="_Hlk57720398"/>
      <w:r>
        <w:t>Slash Sequences</w:t>
      </w:r>
      <w:bookmarkEnd w:id="39"/>
      <w:bookmarkEnd w:id="40"/>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lastRenderedPageBreak/>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1E858A99"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lastRenderedPageBreak/>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Heading1"/>
      </w:pPr>
      <w:bookmarkStart w:id="44" w:name="_Toc93320426"/>
      <w:r w:rsidRPr="00903DBA">
        <w:lastRenderedPageBreak/>
        <w:t>Parsing</w:t>
      </w:r>
      <w:bookmarkEnd w:id="38"/>
      <w:bookmarkEnd w:id="41"/>
      <w:bookmarkEnd w:id="42"/>
      <w:bookmarkEnd w:id="44"/>
    </w:p>
    <w:bookmarkEnd w:id="43"/>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40B79FF7"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E76F31" w:rsidRPr="00E76F31">
        <w:rPr>
          <w:rStyle w:val="KeyWord0"/>
        </w:rPr>
        <w:t>while (i &lt; 10)  x = 2 * x;</w:t>
      </w:r>
      <w:r w:rsidR="00E76F31">
        <w:rPr>
          <w:rStyle w:val="KeyWord0"/>
        </w:rPr>
        <w:t xml:space="preserve"> </w:t>
      </w:r>
      <w:r w:rsidR="00973E7F">
        <w:t>is parsed by the grammar rules:</w:t>
      </w:r>
    </w:p>
    <w:p w14:paraId="01C7160B" w14:textId="54436D8D" w:rsidR="00973E7F" w:rsidRDefault="00973E7F" w:rsidP="00973E7F">
      <w:pPr>
        <w:pStyle w:val="Code"/>
        <w:rPr>
          <w:rStyle w:val="KeyWord0"/>
        </w:rPr>
      </w:pPr>
      <w:r>
        <w:t xml:space="preserve">statement -&gt; </w:t>
      </w:r>
      <w:r w:rsidR="00967219" w:rsidRPr="00967219">
        <w:rPr>
          <w:rStyle w:val="KeyWord0"/>
        </w:rPr>
        <w:t>while</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967219" w:rsidRPr="003F0E01">
        <w:rPr>
          <w:rStyle w:val="KeyWord0"/>
          <w:b w:val="0"/>
          <w:bCs/>
        </w:rPr>
        <w:t>statement</w:t>
      </w:r>
    </w:p>
    <w:p w14:paraId="4F224649" w14:textId="611086D7" w:rsidR="00967219" w:rsidRDefault="00967219" w:rsidP="00967219">
      <w:pPr>
        <w:pStyle w:val="Code"/>
      </w:pPr>
      <w:r>
        <w:t xml:space="preserve">statement -&gt; expression </w:t>
      </w:r>
      <w:r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6A7F1878" w:rsidR="00A7579B" w:rsidRDefault="00ED5E94" w:rsidP="0060539D">
      <w:pPr>
        <w:pStyle w:val="Heading2"/>
      </w:pPr>
      <w:bookmarkStart w:id="45" w:name="_Toc93320427"/>
      <w:r>
        <w:t xml:space="preserve">Scope and </w:t>
      </w:r>
      <w:r w:rsidR="00A7579B">
        <w:t>Middle</w:t>
      </w:r>
      <w:r w:rsidR="004A65E1">
        <w:t xml:space="preserve"> </w:t>
      </w:r>
      <w:r w:rsidR="00A7579B">
        <w:t>Opera</w:t>
      </w:r>
      <w:r>
        <w:t>tor</w:t>
      </w:r>
      <w:bookmarkEnd w:id="45"/>
    </w:p>
    <w:p w14:paraId="6BB3ACB1" w14:textId="126E4753"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976CB6" w:rsidRPr="00976CB6">
        <w:rPr>
          <w:rStyle w:val="KeyWord0"/>
        </w:rPr>
        <w:t>Global</w:t>
      </w:r>
      <w:r w:rsidR="00976CB6">
        <w:t xml:space="preserve"> scope refers to the global declarations </w:t>
      </w:r>
      <w:r w:rsidR="004A65E1">
        <w:t xml:space="preserve">of the source code file </w:t>
      </w:r>
      <w:r w:rsidR="00976CB6">
        <w:t xml:space="preserve">and the </w:t>
      </w:r>
      <w:r w:rsidRPr="00903DBA">
        <w:rPr>
          <w:rStyle w:val="KeyWord0"/>
        </w:rPr>
        <w:t>Block</w:t>
      </w:r>
      <w:r w:rsidRPr="00903DBA">
        <w:t xml:space="preserve"> scope </w:t>
      </w:r>
      <w:r w:rsidR="00976CB6">
        <w:t>refers</w:t>
      </w:r>
      <w:r w:rsidRPr="00903DBA">
        <w:t xml:space="preserve">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lastRenderedPageBreak/>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1CFF1665"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2919953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references to </w:t>
      </w:r>
      <w:r w:rsidRPr="00BD73CE">
        <w:rPr>
          <w:rStyle w:val="KeyWord0"/>
          <w:highlight w:val="white"/>
        </w:rPr>
        <w:t>Specifier</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63C25C8A"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3014C6" w:rsidRPr="00C27E39">
        <w:rPr>
          <w:rStyle w:val="KeyWord0"/>
          <w:highlight w:val="white"/>
        </w:rPr>
        <w:t>tokens</w:t>
      </w:r>
      <w:r w:rsidR="003014C6" w:rsidRPr="00903DBA">
        <w:rPr>
          <w:highlight w:val="white"/>
        </w:rPr>
        <w:t xml:space="preserve"> and </w:t>
      </w:r>
      <w:r w:rsidR="003014C6" w:rsidRPr="00C27E39">
        <w:rPr>
          <w:rStyle w:val="KeyWord0"/>
          <w:highlight w:val="white"/>
        </w:rPr>
        <w:t>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0B8FE8AC"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E80C28">
        <w:rPr>
          <w:highlight w:val="white"/>
        </w:rPr>
        <w:t xml:space="preserve"> the</w:t>
      </w:r>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30B2C0B8"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w:t>
      </w:r>
      <w:r w:rsidR="00C27E39">
        <w:rPr>
          <w:highlight w:val="white"/>
        </w:rPr>
        <w:t>and</w:t>
      </w:r>
      <w:r w:rsidR="00FE437C" w:rsidRPr="00903DBA">
        <w:rPr>
          <w:highlight w:val="white"/>
        </w:rPr>
        <w:t xml:space="preserve">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58C5FC87" w:rsidR="008F1E38" w:rsidRPr="00903DBA" w:rsidRDefault="008F1E38" w:rsidP="008F1E38">
      <w:pPr>
        <w:rPr>
          <w:highlight w:val="white"/>
        </w:rPr>
      </w:pPr>
      <w:r w:rsidRPr="00903DBA">
        <w:rPr>
          <w:highlight w:val="white"/>
        </w:rPr>
        <w:t xml:space="preserve">The interrupt, </w:t>
      </w:r>
      <w:r w:rsidRPr="00472E71">
        <w:rPr>
          <w:rStyle w:val="KeyWord0"/>
          <w:highlight w:val="white"/>
        </w:rPr>
        <w:t>jump_register</w:t>
      </w:r>
      <w:r w:rsidRPr="00903DBA">
        <w:rPr>
          <w:highlight w:val="white"/>
        </w:rPr>
        <w:t xml:space="preserve">, </w:t>
      </w:r>
      <w:r w:rsidRPr="00472E71">
        <w:rPr>
          <w:rStyle w:val="KeyWord0"/>
          <w:highlight w:val="white"/>
        </w:rPr>
        <w:t>syscall</w:t>
      </w:r>
      <w:r w:rsidRPr="00903DBA">
        <w:rPr>
          <w:highlight w:val="white"/>
        </w:rPr>
        <w:t xml:space="preserve">, and </w:t>
      </w:r>
      <w:r w:rsidRPr="00472E71">
        <w:rPr>
          <w:rStyle w:val="KeyWord0"/>
          <w:highlight w:val="white"/>
        </w:rPr>
        <w:t>carry</w:t>
      </w:r>
      <w:r w:rsidR="00472E71">
        <w:rPr>
          <w:rStyle w:val="KeyWord0"/>
          <w:highlight w:val="white"/>
        </w:rPr>
        <w:t>_</w:t>
      </w:r>
      <w:r w:rsidRPr="00472E71">
        <w:rPr>
          <w:rStyle w:val="KeyWord0"/>
          <w:highlight w:val="white"/>
        </w:rPr>
        <w:t>flag</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lastRenderedPageBreak/>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lastRenderedPageBreak/>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Heading2"/>
      </w:pPr>
      <w:bookmarkStart w:id="46" w:name="_Toc93320428"/>
      <w:r w:rsidRPr="00903DBA">
        <w:t>Declarations</w:t>
      </w:r>
      <w:bookmarkEnd w:id="46"/>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614633" w:rsidRPr="00903DBA">
        <w:rPr>
          <w:rStyle w:val="KeyWord0"/>
        </w:rPr>
        <w:t>source_code_file</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Heading3"/>
      </w:pPr>
      <w:bookmarkStart w:id="49" w:name="_Ref54270751"/>
      <w:bookmarkStart w:id="50" w:name="_Toc9332042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7A61E3DD"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262342">
        <w:rPr>
          <w:rStyle w:val="KeyWord0"/>
        </w:rPr>
        <w:t>declarator</w:t>
      </w:r>
      <w:r w:rsidRPr="00903DBA">
        <w:t xml:space="preserve">, possible preceded by a </w:t>
      </w:r>
      <w:r w:rsidRPr="00262342">
        <w:rPr>
          <w:rStyle w:val="KeyWord0"/>
        </w:rPr>
        <w:t>declaration specifier list</w:t>
      </w:r>
      <w:r w:rsidRPr="00903DBA">
        <w:t xml:space="preserve">, followed by an optional </w:t>
      </w:r>
      <w:r w:rsidRPr="00262342">
        <w:rPr>
          <w:rStyle w:val="KeyWord0"/>
        </w:rPr>
        <w:t>declaration list</w:t>
      </w:r>
      <w:r w:rsidRPr="00903DBA">
        <w:t xml:space="preserve">, and a block with an optional </w:t>
      </w:r>
      <w:r w:rsidRPr="00262342">
        <w:rPr>
          <w:rStyle w:val="KeyWord0"/>
        </w:rPr>
        <w:t>statement list</w:t>
      </w:r>
      <w:r w:rsidRPr="00903DBA">
        <w:t>.</w:t>
      </w:r>
      <w:r w:rsidR="004645B8" w:rsidRPr="00903DBA">
        <w:t xml:space="preserve"> </w:t>
      </w:r>
      <w:r w:rsidR="00514AA0">
        <w:t>I</w:t>
      </w:r>
      <w:r w:rsidR="006F33E6" w:rsidRPr="00903DBA">
        <w:t xml:space="preserve">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Paragraph"/>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Paragraph"/>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lastRenderedPageBreak/>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Heading3"/>
        <w:rPr>
          <w:highlight w:val="white"/>
        </w:rPr>
      </w:pPr>
      <w:bookmarkStart w:id="52" w:name="_Toc9332043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lastRenderedPageBreak/>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Paragraph"/>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Paragraph"/>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Paragraph"/>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lastRenderedPageBreak/>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Heading3"/>
        <w:rPr>
          <w:highlight w:val="white"/>
        </w:rPr>
      </w:pPr>
      <w:bookmarkStart w:id="55" w:name="_Toc93320431"/>
      <w:bookmarkStart w:id="56"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0F4DE21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lastRenderedPageBreak/>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Heading3"/>
        <w:rPr>
          <w:highlight w:val="white"/>
        </w:rPr>
      </w:pPr>
      <w:bookmarkStart w:id="57" w:name="_Toc93320432"/>
      <w:bookmarkStart w:id="58" w:name="_Hlk57713010"/>
      <w:r w:rsidRPr="00903DBA">
        <w:rPr>
          <w:highlight w:val="white"/>
        </w:rPr>
        <w:t>Enumeration</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394B96FA"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5024C32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lastRenderedPageBreak/>
        <w:t>F</w:t>
      </w:r>
      <w:r w:rsidR="007A5268" w:rsidRPr="00903DBA">
        <w:rPr>
          <w:highlight w:val="white"/>
        </w:rPr>
        <w:t>or each item</w:t>
      </w:r>
      <w:r w:rsidR="00D020CA">
        <w:rPr>
          <w:highlight w:val="white"/>
        </w:rPr>
        <w:t>,</w:t>
      </w:r>
      <w:r w:rsidR="007A5268" w:rsidRPr="00903DBA">
        <w:rPr>
          <w:highlight w:val="white"/>
        </w:rPr>
        <w:t xml:space="preserve"> </w:t>
      </w:r>
      <w:r w:rsidR="00D020CA" w:rsidRPr="00D020CA">
        <w:rPr>
          <w:rStyle w:val="KeyWord0"/>
          <w:highlight w:val="white"/>
        </w:rPr>
        <w:t>EnumItem</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Heading3"/>
        <w:rPr>
          <w:highlight w:val="white"/>
        </w:rPr>
      </w:pPr>
      <w:bookmarkStart w:id="59" w:name="_Toc93320433"/>
      <w:r w:rsidRPr="00903DBA">
        <w:rPr>
          <w:highlight w:val="white"/>
        </w:rPr>
        <w:t>Declarator</w:t>
      </w:r>
      <w:r w:rsidR="00FF2B7D">
        <w:rPr>
          <w:highlight w:val="white"/>
        </w:rPr>
        <w:t>s</w:t>
      </w:r>
      <w:bookmarkEnd w:id="59"/>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Paragraph"/>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Paragraph"/>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Paragraph"/>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4CEC688C"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F56D1EE"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lastRenderedPageBreak/>
        <w:t xml:space="preserve">    };</w:t>
      </w:r>
    </w:p>
    <w:p w14:paraId="7DFC5FF4" w14:textId="6E481B3E" w:rsidR="00215100" w:rsidRPr="00903DBA" w:rsidRDefault="0046223F" w:rsidP="0060539D">
      <w:pPr>
        <w:pStyle w:val="Heading3"/>
        <w:rPr>
          <w:highlight w:val="white"/>
        </w:rPr>
      </w:pPr>
      <w:bookmarkStart w:id="60" w:name="_Toc93320434"/>
      <w:r w:rsidRPr="00903DBA">
        <w:rPr>
          <w:highlight w:val="white"/>
        </w:rPr>
        <w:t>Pointer Declarator</w:t>
      </w:r>
      <w:r w:rsidR="007160AF" w:rsidRPr="00903DBA">
        <w:rPr>
          <w:highlight w:val="white"/>
        </w:rPr>
        <w:t>s</w:t>
      </w:r>
      <w:bookmarkEnd w:id="60"/>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2F3C28CA"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2292"/>
            <w:gridCol w:w="825"/>
            <w:gridCol w:w="2291"/>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3"/>
            </w:trPr>
          </w:trPrChange>
        </w:trPr>
        <w:tc>
          <w:tcPr>
            <w:tcW w:w="3116" w:type="dxa"/>
            <w:tcPrChange w:id="65"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Heading3"/>
        <w:rPr>
          <w:highlight w:val="white"/>
        </w:rPr>
      </w:pPr>
      <w:bookmarkStart w:id="73" w:name="_Toc93320435"/>
      <w:r w:rsidRPr="00903DBA">
        <w:rPr>
          <w:highlight w:val="white"/>
        </w:rPr>
        <w:lastRenderedPageBreak/>
        <w:t>Direct Declarator</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743B047C" w:rsidR="00352719" w:rsidRPr="00903DBA" w:rsidRDefault="00352719" w:rsidP="00352719">
      <w:pPr>
        <w:rPr>
          <w:highlight w:val="white"/>
        </w:rPr>
      </w:pPr>
      <w:r w:rsidRPr="00903DBA">
        <w:rPr>
          <w:highlight w:val="white"/>
        </w:rPr>
        <w:lastRenderedPageBreak/>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Heading3"/>
        <w:rPr>
          <w:highlight w:val="white"/>
        </w:rPr>
      </w:pPr>
      <w:bookmarkStart w:id="74" w:name="_Toc93320436"/>
      <w:r w:rsidRPr="00903DBA">
        <w:rPr>
          <w:highlight w:val="white"/>
        </w:rPr>
        <w:t>Initialization</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lastRenderedPageBreak/>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Heading3"/>
        <w:rPr>
          <w:highlight w:val="white"/>
        </w:rPr>
      </w:pPr>
      <w:bookmarkStart w:id="75" w:name="_Toc93320437"/>
      <w:bookmarkStart w:id="76" w:name="_Hlk57713292"/>
      <w:r w:rsidRPr="00903DBA">
        <w:rPr>
          <w:highlight w:val="white"/>
        </w:rPr>
        <w:t>Abstract Declarator</w:t>
      </w:r>
      <w:bookmarkEnd w:id="75"/>
    </w:p>
    <w:bookmarkEnd w:id="76"/>
    <w:p w14:paraId="3628FAD5" w14:textId="01536B1B"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lastRenderedPageBreak/>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Heading2"/>
        <w:rPr>
          <w:highlight w:val="white"/>
        </w:rPr>
      </w:pPr>
      <w:bookmarkStart w:id="77" w:name="_Toc93320438"/>
      <w:bookmarkStart w:id="78"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47F33B45" w:rsidR="00B075C3" w:rsidRPr="00903DBA" w:rsidRDefault="00B141F0" w:rsidP="0060539D">
      <w:pPr>
        <w:pStyle w:val="Heading3"/>
      </w:pPr>
      <w:bookmarkStart w:id="79" w:name="_Toc93320439"/>
      <w:bookmarkStart w:id="80" w:name="_Ref418259975"/>
      <w:r w:rsidRPr="00903DBA">
        <w:t xml:space="preserve">The </w:t>
      </w:r>
      <w:r w:rsidR="000D5EF4" w:rsidRPr="00903DBA">
        <w:t xml:space="preserve">if-else </w:t>
      </w:r>
      <w:r w:rsidRPr="00903DBA">
        <w:t>Problem</w:t>
      </w:r>
      <w:bookmarkEnd w:id="79"/>
    </w:p>
    <w:p w14:paraId="649A08E8" w14:textId="2A74DBC1"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r w:rsidRPr="00903DBA">
          <w:rPr>
            <w:rStyle w:val="KeyWord0"/>
            <w:rPrChange w:id="84" w:author="Stefan Bjornander" w:date="2015-04-26T09:43:00Z">
              <w:rPr>
                <w:rStyle w:val="CodeInText"/>
              </w:rPr>
            </w:rPrChange>
          </w:rPr>
          <w:t>if-else</w:t>
        </w:r>
        <w:r w:rsidRPr="00903DBA">
          <w:rPr>
            <w:noProof/>
          </w:rPr>
          <w:t xml:space="preserve"> problem</w:t>
        </w:r>
      </w:ins>
      <w:r w:rsidR="00577A23" w:rsidRPr="00903DBA">
        <w:t xml:space="preserve"> </w:t>
      </w:r>
      <w:del w:id="85" w:author="Stefan Bjornander" w:date="2015-04-26T09:43:00Z">
        <w:r w:rsidRPr="00903DBA">
          <w:rPr>
            <w:noProof/>
          </w:rPr>
          <w:delText xml:space="preserve">In </w:delText>
        </w:r>
      </w:del>
      <w:ins w:id="86" w:author="Stefan Bjornander" w:date="2015-04-26T09:45:00Z">
        <w:r w:rsidRPr="00903DBA">
          <w:rPr>
            <w:noProof/>
          </w:rPr>
          <w:t xml:space="preserve">is the problem of </w:t>
        </w:r>
      </w:ins>
      <w:ins w:id="87" w:author="Stefan Bjornander" w:date="2015-04-26T09:51:00Z">
        <w:r w:rsidRPr="00903DBA">
          <w:rPr>
            <w:noProof/>
          </w:rPr>
          <w:t>syntac</w:t>
        </w:r>
      </w:ins>
      <w:ins w:id="88" w:author="Stefan Bjornander" w:date="2015-04-26T09:53:00Z">
        <w:r w:rsidRPr="00903DBA">
          <w:rPr>
            <w:noProof/>
          </w:rPr>
          <w:t xml:space="preserve">tically </w:t>
        </w:r>
      </w:ins>
      <w:ins w:id="89" w:author="Stefan Bjornander" w:date="2015-04-26T09:45:00Z">
        <w:r w:rsidRPr="00903DBA">
          <w:rPr>
            <w:noProof/>
          </w:rPr>
          <w:t xml:space="preserve">interpret </w:t>
        </w:r>
      </w:ins>
      <w:del w:id="90" w:author="Stefan Bjornander" w:date="2015-04-26T09:45:00Z">
        <w:r w:rsidRPr="00903DBA">
          <w:rPr>
            <w:noProof/>
          </w:rPr>
          <w:delText xml:space="preserve">the </w:delText>
        </w:r>
      </w:del>
      <w:ins w:id="91" w:author="Stefan Bjornander" w:date="2015-04-26T09:45:00Z">
        <w:r w:rsidRPr="00903DBA">
          <w:rPr>
            <w:noProof/>
          </w:rPr>
          <w:t>the leftmost source code below.</w:t>
        </w:r>
      </w:ins>
      <w:ins w:id="92" w:author="Stefan Bjornander" w:date="2015-04-26T09:47:00Z">
        <w:r w:rsidRPr="00903DBA">
          <w:rPr>
            <w:noProof/>
          </w:rPr>
          <w:t xml:space="preserve"> Semantically, the middle interpretation </w:t>
        </w:r>
      </w:ins>
      <w:r w:rsidRPr="00903DBA">
        <w:rPr>
          <w:noProof/>
        </w:rPr>
        <w:t xml:space="preserve">of the left statement </w:t>
      </w:r>
      <w:ins w:id="93" w:author="Stefan Bjornander" w:date="2015-04-26T09:47:00Z">
        <w:r w:rsidRPr="00903DBA">
          <w:rPr>
            <w:noProof/>
          </w:rPr>
          <w:t xml:space="preserve">is the correct one, each </w:t>
        </w:r>
        <w:r w:rsidRPr="00903DBA">
          <w:rPr>
            <w:rStyle w:val="KeyWord0"/>
            <w:rPrChange w:id="94" w:author="Stefan Bjornander" w:date="2015-04-26T09:48:00Z">
              <w:rPr>
                <w:rStyle w:val="CodeInText"/>
              </w:rPr>
            </w:rPrChange>
          </w:rPr>
          <w:t>else</w:t>
        </w:r>
        <w:r w:rsidRPr="00903DBA">
          <w:rPr>
            <w:noProof/>
          </w:rPr>
          <w:t xml:space="preserve"> shall be</w:t>
        </w:r>
      </w:ins>
      <w:ins w:id="95" w:author="Stefan Bjornander" w:date="2015-04-26T09:58:00Z">
        <w:r w:rsidRPr="00903DBA">
          <w:rPr>
            <w:noProof/>
          </w:rPr>
          <w:t xml:space="preserve"> connected</w:t>
        </w:r>
      </w:ins>
      <w:ins w:id="96" w:author="Stefan Bjornander" w:date="2015-04-26T09:47:00Z">
        <w:r w:rsidRPr="00903DBA">
          <w:rPr>
            <w:noProof/>
          </w:rPr>
          <w:t xml:space="preserve"> to the </w:t>
        </w:r>
      </w:ins>
      <w:ins w:id="97" w:author="Stefan Bjornander" w:date="2015-04-26T09:59:00Z">
        <w:r w:rsidRPr="00903DBA">
          <w:rPr>
            <w:noProof/>
          </w:rPr>
          <w:t xml:space="preserve">latest preceding </w:t>
        </w:r>
      </w:ins>
      <w:ins w:id="98" w:author="Stefan Bjornander" w:date="2015-04-26T09:48:00Z">
        <w:r w:rsidRPr="00903DBA">
          <w:rPr>
            <w:rStyle w:val="KeyWord0"/>
            <w:rPrChange w:id="99" w:author="Stefan Bjornander" w:date="2015-04-26T09:48:00Z">
              <w:rPr>
                <w:rStyle w:val="CodeInText"/>
              </w:rPr>
            </w:rPrChange>
          </w:rPr>
          <w:t>if</w:t>
        </w:r>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1">
          <w:tblGrid>
            <w:gridCol w:w="3116"/>
            <w:gridCol w:w="3117"/>
            <w:gridCol w:w="3117"/>
          </w:tblGrid>
        </w:tblGridChange>
      </w:tblGrid>
      <w:tr w:rsidR="00516DD1" w:rsidRPr="00903DBA" w14:paraId="306EE423" w14:textId="77777777" w:rsidTr="00406FA9">
        <w:trPr>
          <w:ins w:id="102" w:author="Stefan Bjornander" w:date="2015-04-26T09:44:00Z"/>
        </w:trPr>
        <w:tc>
          <w:tcPr>
            <w:tcW w:w="3116" w:type="dxa"/>
            <w:tcPrChange w:id="103"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4" w:author="Stefan Bjornander" w:date="2015-04-26T09:44:00Z"/>
              </w:rPr>
            </w:pPr>
            <w:ins w:id="105" w:author="Stefan Bjornander" w:date="2015-04-26T09:44:00Z">
              <w:r w:rsidRPr="00903DBA">
                <w:t>if (a &lt; b)</w:t>
              </w:r>
            </w:ins>
          </w:p>
          <w:p w14:paraId="3B9E4E6E" w14:textId="77777777" w:rsidR="00516DD1" w:rsidRPr="00903DBA" w:rsidRDefault="00516DD1">
            <w:pPr>
              <w:pStyle w:val="Code"/>
              <w:rPr>
                <w:ins w:id="106" w:author="Stefan Bjornander" w:date="2015-04-26T09:44:00Z"/>
              </w:rPr>
            </w:pPr>
            <w:ins w:id="107" w:author="Stefan Bjornander" w:date="2015-04-26T09:44:00Z">
              <w:r w:rsidRPr="00903DBA">
                <w:t xml:space="preserve">  if (c &lt; d)</w:t>
              </w:r>
            </w:ins>
          </w:p>
          <w:p w14:paraId="4333B730" w14:textId="77777777" w:rsidR="00516DD1" w:rsidRPr="00903DBA" w:rsidRDefault="00516DD1">
            <w:pPr>
              <w:pStyle w:val="Code"/>
              <w:rPr>
                <w:ins w:id="108" w:author="Stefan Bjornander" w:date="2015-04-26T09:44:00Z"/>
              </w:rPr>
            </w:pPr>
            <w:ins w:id="109" w:author="Stefan Bjornander" w:date="2015-04-26T09:44:00Z">
              <w:r w:rsidRPr="00903DBA">
                <w:t xml:space="preserve">    e = 1;</w:t>
              </w:r>
            </w:ins>
          </w:p>
          <w:p w14:paraId="3207957D" w14:textId="77777777" w:rsidR="00516DD1" w:rsidRPr="00903DBA" w:rsidRDefault="00516DD1">
            <w:pPr>
              <w:pStyle w:val="Code"/>
              <w:rPr>
                <w:ins w:id="110" w:author="Stefan Bjornander" w:date="2015-04-26T09:44:00Z"/>
              </w:rPr>
            </w:pPr>
            <w:ins w:id="111" w:author="Stefan Bjornander" w:date="2015-04-26T09:44:00Z">
              <w:r w:rsidRPr="00903DBA">
                <w:t xml:space="preserve">  else</w:t>
              </w:r>
            </w:ins>
          </w:p>
          <w:p w14:paraId="67FEA936" w14:textId="5C41C8BC" w:rsidR="00516DD1" w:rsidRDefault="00516DD1">
            <w:pPr>
              <w:pStyle w:val="Code"/>
            </w:pPr>
            <w:ins w:id="112"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3" w:author="Stefan Bjornander" w:date="2015-04-26T09:44:00Z"/>
                <w:del w:id="114" w:author="Stefan Bjornander" w:date="2015-04-26T09:44:00Z"/>
              </w:rPr>
            </w:pPr>
            <w:r>
              <w:t xml:space="preserve">(a) </w:t>
            </w:r>
            <w:r w:rsidR="00406FA9">
              <w:t>Ambiguous C code</w:t>
            </w:r>
          </w:p>
          <w:p w14:paraId="2FAE5D6D" w14:textId="77777777" w:rsidR="00516DD1" w:rsidRPr="00903DBA" w:rsidRDefault="00516DD1" w:rsidP="00710287">
            <w:pPr>
              <w:rPr>
                <w:ins w:id="115" w:author="Stefan Bjornander" w:date="2015-04-26T09:44:00Z"/>
              </w:rPr>
            </w:pPr>
          </w:p>
        </w:tc>
        <w:tc>
          <w:tcPr>
            <w:tcW w:w="3117" w:type="dxa"/>
            <w:tcPrChange w:id="11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7" w:author="Stefan Bjornander" w:date="2015-04-26T09:44:00Z">
              <w:r w:rsidRPr="00903DBA">
                <w:t>if (a &lt; b) {</w:t>
              </w:r>
            </w:ins>
          </w:p>
          <w:p w14:paraId="556A4791" w14:textId="77777777" w:rsidR="00516DD1" w:rsidRPr="00903DBA" w:rsidRDefault="00516DD1">
            <w:pPr>
              <w:pStyle w:val="Code"/>
            </w:pPr>
            <w:ins w:id="118" w:author="Stefan Bjornander" w:date="2015-04-26T09:44:00Z">
              <w:r w:rsidRPr="00903DBA">
                <w:t xml:space="preserve">  if (c &lt; d)</w:t>
              </w:r>
            </w:ins>
          </w:p>
          <w:p w14:paraId="694876BE" w14:textId="77777777" w:rsidR="00516DD1" w:rsidRPr="00903DBA" w:rsidRDefault="00516DD1">
            <w:pPr>
              <w:pStyle w:val="Code"/>
            </w:pPr>
            <w:ins w:id="119" w:author="Stefan Bjornander" w:date="2015-04-26T09:44:00Z">
              <w:r w:rsidRPr="00903DBA">
                <w:t xml:space="preserve">    e = 1;</w:t>
              </w:r>
            </w:ins>
          </w:p>
          <w:p w14:paraId="1C003489" w14:textId="77777777" w:rsidR="00516DD1" w:rsidRPr="00903DBA" w:rsidRDefault="00516DD1">
            <w:pPr>
              <w:pStyle w:val="Code"/>
            </w:pPr>
            <w:ins w:id="120" w:author="Stefan Bjornander" w:date="2015-04-26T09:44:00Z">
              <w:r w:rsidRPr="00903DBA">
                <w:t xml:space="preserve">  else</w:t>
              </w:r>
            </w:ins>
          </w:p>
          <w:p w14:paraId="4EEC399F" w14:textId="77777777" w:rsidR="00516DD1" w:rsidRPr="00903DBA" w:rsidRDefault="00516DD1">
            <w:pPr>
              <w:pStyle w:val="Code"/>
            </w:pPr>
            <w:ins w:id="121" w:author="Stefan Bjornander" w:date="2015-04-26T09:44:00Z">
              <w:r w:rsidRPr="00903DBA">
                <w:t xml:space="preserve">    f = 2;</w:t>
              </w:r>
            </w:ins>
          </w:p>
          <w:p w14:paraId="576B5809" w14:textId="1582D106" w:rsidR="00516DD1" w:rsidRDefault="00516DD1">
            <w:pPr>
              <w:pStyle w:val="Code"/>
            </w:pPr>
            <w:ins w:id="122" w:author="Stefan Bjornander" w:date="2015-04-26T09:44:00Z">
              <w:r w:rsidRPr="00903DBA">
                <w:t>}</w:t>
              </w:r>
            </w:ins>
          </w:p>
          <w:p w14:paraId="56999964" w14:textId="7F46378B" w:rsidR="00710287" w:rsidRPr="00903DBA" w:rsidRDefault="00710287" w:rsidP="00710287">
            <w:pPr>
              <w:rPr>
                <w:del w:id="123" w:author="Stefan Bjornander" w:date="2015-04-26T09:45:00Z"/>
              </w:rPr>
            </w:pPr>
            <w:r>
              <w:t>(b) Correct</w:t>
            </w:r>
          </w:p>
          <w:p w14:paraId="4C1D31DA" w14:textId="77777777" w:rsidR="00516DD1" w:rsidRPr="00903DBA" w:rsidRDefault="00516DD1" w:rsidP="00710287">
            <w:pPr>
              <w:rPr>
                <w:del w:id="124" w:author="Stefan Bjornander" w:date="2015-04-26T09:45:00Z"/>
              </w:rPr>
            </w:pPr>
          </w:p>
          <w:p w14:paraId="170E5735" w14:textId="20404272" w:rsidR="00516DD1" w:rsidRPr="00903DBA" w:rsidRDefault="00710287">
            <w:pPr>
              <w:rPr>
                <w:ins w:id="125" w:author="Stefan Bjornander" w:date="2015-04-26T09:44:00Z"/>
              </w:rPr>
            </w:pPr>
            <w:r>
              <w:t xml:space="preserve"> Interpretation</w:t>
            </w:r>
          </w:p>
        </w:tc>
        <w:tc>
          <w:tcPr>
            <w:tcW w:w="3117" w:type="dxa"/>
            <w:tcPrChange w:id="1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7" w:author="Stefan Bjornander" w:date="2015-04-26T09:45:00Z" w:name="move417804833"/>
            <w:ins w:id="128" w:author="Stefan Bjornander" w:date="2015-04-26T09:45:00Z">
              <w:r w:rsidRPr="00903DBA">
                <w:t>if (a &lt; b)</w:t>
              </w:r>
            </w:ins>
          </w:p>
          <w:p w14:paraId="1D552566" w14:textId="77777777" w:rsidR="00516DD1" w:rsidRPr="00903DBA" w:rsidRDefault="00516DD1">
            <w:pPr>
              <w:pStyle w:val="Code"/>
            </w:pPr>
            <w:ins w:id="129" w:author="Stefan Bjornander" w:date="2015-04-26T09:45:00Z">
              <w:r w:rsidRPr="00903DBA">
                <w:t xml:space="preserve">  if (c &lt; d) {</w:t>
              </w:r>
            </w:ins>
          </w:p>
          <w:p w14:paraId="66887BC4" w14:textId="77777777" w:rsidR="00516DD1" w:rsidRPr="00903DBA" w:rsidRDefault="00516DD1">
            <w:pPr>
              <w:pStyle w:val="Code"/>
            </w:pPr>
            <w:ins w:id="130" w:author="Stefan Bjornander" w:date="2015-04-26T09:45:00Z">
              <w:r w:rsidRPr="00903DBA">
                <w:t xml:space="preserve">    e = 1;</w:t>
              </w:r>
            </w:ins>
          </w:p>
          <w:p w14:paraId="1D00F382" w14:textId="77777777" w:rsidR="00516DD1" w:rsidRPr="00903DBA" w:rsidRDefault="00516DD1">
            <w:pPr>
              <w:pStyle w:val="Code"/>
            </w:pPr>
            <w:ins w:id="131" w:author="Stefan Bjornander" w:date="2015-04-26T09:45:00Z">
              <w:r w:rsidRPr="00903DBA">
                <w:t xml:space="preserve">  }</w:t>
              </w:r>
            </w:ins>
          </w:p>
          <w:p w14:paraId="488A8BE2" w14:textId="77777777" w:rsidR="00516DD1" w:rsidRPr="00903DBA" w:rsidRDefault="00516DD1">
            <w:pPr>
              <w:pStyle w:val="Code"/>
            </w:pPr>
            <w:ins w:id="132" w:author="Stefan Bjornander" w:date="2015-04-26T09:45:00Z">
              <w:r w:rsidRPr="00903DBA">
                <w:t>else</w:t>
              </w:r>
            </w:ins>
          </w:p>
          <w:p w14:paraId="062525C9" w14:textId="77777777" w:rsidR="00516DD1" w:rsidRPr="00903DBA" w:rsidRDefault="00516DD1">
            <w:pPr>
              <w:pStyle w:val="Code"/>
              <w:rPr>
                <w:del w:id="133" w:author="Stefan Bjornander" w:date="2015-04-26T09:45:00Z"/>
              </w:rPr>
            </w:pPr>
            <w:ins w:id="134" w:author="Stefan Bjornander" w:date="2015-04-26T09:45:00Z">
              <w:r w:rsidRPr="00903DBA">
                <w:t xml:space="preserve">  f = 2;</w:t>
              </w:r>
            </w:ins>
            <w:moveToRangeEnd w:id="127"/>
          </w:p>
          <w:p w14:paraId="28C2C026" w14:textId="77777777" w:rsidR="00516DD1" w:rsidRDefault="00516DD1" w:rsidP="00710287">
            <w:pPr>
              <w:pStyle w:val="Code"/>
            </w:pPr>
          </w:p>
          <w:p w14:paraId="5A274AD6" w14:textId="2D6416E4" w:rsidR="00710287" w:rsidRPr="00903DBA" w:rsidRDefault="00A963AA">
            <w:pPr>
              <w:rPr>
                <w:ins w:id="135" w:author="Stefan Bjornander" w:date="2015-04-26T09:44:00Z"/>
              </w:rPr>
            </w:pPr>
            <w:r>
              <w:t>(c)</w:t>
            </w:r>
            <w:r w:rsidR="00710287">
              <w:t xml:space="preserve"> Incorrect interpretation</w:t>
            </w:r>
          </w:p>
        </w:tc>
      </w:tr>
    </w:tbl>
    <w:p w14:paraId="1E9078F4" w14:textId="77777777" w:rsidR="00516DD1" w:rsidRPr="00903DBA" w:rsidRDefault="00516DD1">
      <w:pPr>
        <w:rPr>
          <w:ins w:id="136" w:author="Stefan Bjornander" w:date="2015-04-26T09:52:00Z"/>
        </w:rPr>
        <w:pPrChange w:id="137" w:author="Stefan Bjornander" w:date="2015-04-26T09:51:00Z">
          <w:pPr>
            <w:pStyle w:val="Code"/>
          </w:pPr>
        </w:pPrChange>
      </w:pPr>
      <w:r w:rsidRPr="00903DBA">
        <w:rPr>
          <w:noProof/>
        </w:rPr>
        <w:t xml:space="preserve">Below is a simple set of statement rules. Unfortunately, they are </w:t>
      </w:r>
      <w:ins w:id="138" w:author="Stefan Bjornander" w:date="2015-04-26T09:53:00Z">
        <w:r w:rsidRPr="00903DBA">
          <w:rPr>
            <w:noProof/>
          </w:rPr>
          <w:t>ambiguous</w:t>
        </w:r>
      </w:ins>
      <w:ins w:id="139" w:author="Stefan Bjornander" w:date="2015-04-26T09:50:00Z">
        <w:r w:rsidRPr="00903DBA">
          <w:rPr>
            <w:noProof/>
          </w:rPr>
          <w:t xml:space="preserve"> in that way that </w:t>
        </w:r>
      </w:ins>
      <w:ins w:id="140" w:author="Stefan Bjornander" w:date="2015-04-26T09:52:00Z">
        <w:r w:rsidRPr="00903DBA">
          <w:rPr>
            <w:noProof/>
          </w:rPr>
          <w:t xml:space="preserve">the </w:t>
        </w:r>
      </w:ins>
      <w:r w:rsidRPr="00903DBA">
        <w:rPr>
          <w:noProof/>
        </w:rPr>
        <w:t xml:space="preserve">an </w:t>
      </w:r>
      <w:ins w:id="141" w:author="Stefan Bjornander" w:date="2015-04-26T09:52:00Z">
        <w:r w:rsidRPr="00BB30CE">
          <w:rPr>
            <w:rStyle w:val="CodeInText"/>
            <w:iCs/>
            <w:noProof/>
            <w:rPrChange w:id="142"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3" w:author="Stefan Bjornander" w:date="2015-04-26T09:52:00Z">
        <w:r w:rsidRPr="00903DBA">
          <w:rPr>
            <w:noProof/>
          </w:rPr>
          <w:t xml:space="preserve"> </w:t>
        </w:r>
        <w:r w:rsidRPr="00BB30CE">
          <w:rPr>
            <w:rStyle w:val="CodeInText"/>
            <w:iCs/>
            <w:noProof/>
            <w:rPrChange w:id="144"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5"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6" w:author="Stefan Bjornander" w:date="2015-04-26T09:49:00Z"/>
        </w:rPr>
      </w:pPr>
      <w:ins w:id="147" w:author="Stefan Bjornander" w:date="2015-04-26T09:47:00Z">
        <w:r w:rsidRPr="00903DBA">
          <w:t>statement ::=</w:t>
        </w:r>
      </w:ins>
    </w:p>
    <w:p w14:paraId="7FBE5268" w14:textId="77777777" w:rsidR="00516DD1" w:rsidRPr="00903DBA" w:rsidRDefault="00516DD1" w:rsidP="00516DD1">
      <w:pPr>
        <w:pStyle w:val="Code"/>
        <w:rPr>
          <w:ins w:id="148" w:author="Stefan Bjornander" w:date="2015-04-26T09:47:00Z"/>
        </w:rPr>
      </w:pPr>
      <w:ins w:id="149" w:author="Stefan Bjornander" w:date="2015-04-26T09:49:00Z">
        <w:r w:rsidRPr="00903DBA">
          <w:t xml:space="preserve">   </w:t>
        </w:r>
      </w:ins>
      <w:r w:rsidRPr="00903DBA">
        <w:t xml:space="preserve"> </w:t>
      </w:r>
      <w:ins w:id="150" w:author="Stefan Bjornander" w:date="2015-04-26T09:49:00Z">
        <w:r w:rsidRPr="00903DBA">
          <w:t xml:space="preserve">IF LEFT_PAREN </w:t>
        </w:r>
      </w:ins>
      <w:ins w:id="151" w:author="Stefan Bjornander" w:date="2015-04-26T10:08:00Z">
        <w:r w:rsidRPr="00903DBA">
          <w:t xml:space="preserve">logical_expression </w:t>
        </w:r>
      </w:ins>
      <w:ins w:id="152" w:author="Stefan Bjornander" w:date="2015-04-26T09:49:00Z">
        <w:r w:rsidRPr="00903DBA">
          <w:t>RIGHT_PAREN statement</w:t>
        </w:r>
      </w:ins>
    </w:p>
    <w:p w14:paraId="436C5EC9" w14:textId="77777777" w:rsidR="00516DD1" w:rsidRPr="00903DBA" w:rsidRDefault="00516DD1" w:rsidP="00516DD1">
      <w:pPr>
        <w:pStyle w:val="Code"/>
        <w:rPr>
          <w:ins w:id="153" w:author="Stefan Bjornander" w:date="2015-04-26T09:49:00Z"/>
        </w:rPr>
      </w:pPr>
      <w:ins w:id="154" w:author="Stefan Bjornander" w:date="2015-04-26T09:49:00Z">
        <w:r w:rsidRPr="00903DBA">
          <w:t xml:space="preserve"> </w:t>
        </w:r>
      </w:ins>
      <w:r w:rsidRPr="00903DBA">
        <w:t xml:space="preserve"> </w:t>
      </w:r>
      <w:ins w:id="155" w:author="Stefan Bjornander" w:date="2015-04-26T09:49:00Z">
        <w:r w:rsidRPr="00903DBA">
          <w:t>|</w:t>
        </w:r>
      </w:ins>
      <w:r w:rsidRPr="00903DBA">
        <w:t xml:space="preserve"> </w:t>
      </w:r>
      <w:ins w:id="156" w:author="Stefan Bjornander" w:date="2015-04-26T09:49:00Z">
        <w:r w:rsidRPr="00903DBA">
          <w:t xml:space="preserve">IF LEFT_PAREN </w:t>
        </w:r>
      </w:ins>
      <w:ins w:id="157" w:author="Stefan Bjornander" w:date="2015-04-26T10:08:00Z">
        <w:r w:rsidRPr="00903DBA">
          <w:t xml:space="preserve">logical_expression </w:t>
        </w:r>
      </w:ins>
      <w:ins w:id="158" w:author="Stefan Bjornander" w:date="2015-04-26T09:49:00Z">
        <w:r w:rsidRPr="00903DBA">
          <w:t>RIGHT_PAREN statement ELSE statement</w:t>
        </w:r>
      </w:ins>
    </w:p>
    <w:p w14:paraId="2F7D1A5D" w14:textId="77777777" w:rsidR="00516DD1" w:rsidRPr="00903DBA" w:rsidRDefault="00516DD1" w:rsidP="00516DD1">
      <w:pPr>
        <w:pStyle w:val="Code"/>
      </w:pPr>
      <w:ins w:id="159" w:author="Stefan Bjornander" w:date="2015-04-26T10:08:00Z">
        <w:r w:rsidRPr="00903DBA">
          <w:t xml:space="preserve">  | </w:t>
        </w:r>
      </w:ins>
      <w:r w:rsidRPr="00903DBA">
        <w:t>...</w:t>
      </w:r>
    </w:p>
    <w:p w14:paraId="6D69375A" w14:textId="3477362B" w:rsidR="00516DD1" w:rsidRPr="00903DBA" w:rsidRDefault="00516DD1">
      <w:pPr>
        <w:rPr>
          <w:ins w:id="160" w:author="Stefan Bjornander" w:date="2015-04-26T09:47:00Z"/>
        </w:rPr>
        <w:pPrChange w:id="161" w:author="Stefan Bjornander" w:date="2015-04-26T09:25:00Z">
          <w:pPr>
            <w:pStyle w:val="Code"/>
          </w:pPr>
        </w:pPrChange>
      </w:pPr>
      <w:ins w:id="162" w:author="Stefan Bjornander" w:date="2015-04-26T09:51:00Z">
        <w:r w:rsidRPr="00903DBA">
          <w:rPr>
            <w:noProof/>
          </w:rPr>
          <w:t xml:space="preserve">To solve the problem, we need a more complicated </w:t>
        </w:r>
      </w:ins>
      <w:ins w:id="163" w:author="Stefan Bjornander" w:date="2015-04-26T09:53:00Z">
        <w:r w:rsidRPr="00903DBA">
          <w:rPr>
            <w:noProof/>
          </w:rPr>
          <w:t>set of rules</w:t>
        </w:r>
      </w:ins>
      <w:r w:rsidRPr="00903DBA">
        <w:rPr>
          <w:noProof/>
        </w:rPr>
        <w:t xml:space="preserve"> that works with open and closed statements.</w:t>
      </w:r>
      <w:ins w:id="164" w:author="Stefan Bjornander" w:date="2015-04-26T09:54:00Z">
        <w:r w:rsidRPr="00903DBA">
          <w:rPr>
            <w:noProof/>
          </w:rPr>
          <w:t xml:space="preserve"> The </w:t>
        </w:r>
      </w:ins>
      <w:ins w:id="165" w:author="Stefan Bjornander" w:date="2015-04-26T09:57:00Z">
        <w:r w:rsidRPr="00903DBA">
          <w:rPr>
            <w:noProof/>
          </w:rPr>
          <w:t xml:space="preserve">following set is unambiguous in that way that it always connects each </w:t>
        </w:r>
        <w:r w:rsidRPr="00712B85">
          <w:rPr>
            <w:rStyle w:val="CodeInText"/>
            <w:iCs/>
            <w:noProof/>
            <w:rPrChange w:id="166" w:author="Stefan Bjornander" w:date="2015-04-26T09:58:00Z">
              <w:rPr>
                <w:rStyle w:val="CodeInText"/>
              </w:rPr>
            </w:rPrChange>
          </w:rPr>
          <w:t>else</w:t>
        </w:r>
        <w:r w:rsidRPr="00903DBA">
          <w:rPr>
            <w:noProof/>
          </w:rPr>
          <w:t xml:space="preserve"> with the</w:t>
        </w:r>
      </w:ins>
      <w:ins w:id="167" w:author="Stefan Bjornander" w:date="2015-04-26T09:58:00Z">
        <w:r w:rsidRPr="00903DBA">
          <w:rPr>
            <w:noProof/>
          </w:rPr>
          <w:t xml:space="preserve"> latest preceding</w:t>
        </w:r>
      </w:ins>
      <w:ins w:id="168" w:author="Stefan Bjornander" w:date="2015-04-26T09:57:00Z">
        <w:r w:rsidRPr="00903DBA">
          <w:rPr>
            <w:noProof/>
          </w:rPr>
          <w:t xml:space="preserve"> </w:t>
        </w:r>
      </w:ins>
      <w:ins w:id="169" w:author="Stefan Bjornander" w:date="2015-04-26T09:58:00Z">
        <w:r w:rsidRPr="00712B85">
          <w:rPr>
            <w:rStyle w:val="CodeInText"/>
            <w:iCs/>
            <w:noProof/>
            <w:rPrChange w:id="170"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lastRenderedPageBreak/>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Heading3"/>
        <w:rPr>
          <w:highlight w:val="white"/>
        </w:rPr>
      </w:pPr>
      <w:bookmarkStart w:id="171" w:name="_Toc93320440"/>
      <w:r w:rsidRPr="00903DBA">
        <w:rPr>
          <w:highlight w:val="white"/>
        </w:rPr>
        <w:t>The Statement Class</w:t>
      </w:r>
      <w:bookmarkEnd w:id="171"/>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Heading3"/>
      </w:pPr>
      <w:bookmarkStart w:id="172" w:name="_Toc93320441"/>
      <w:r>
        <w:t>Statements</w:t>
      </w:r>
      <w:bookmarkEnd w:id="172"/>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Heading3"/>
      </w:pPr>
      <w:bookmarkStart w:id="173" w:name="_Toc93320442"/>
      <w:r>
        <w:t>The If Statement</w:t>
      </w:r>
      <w:bookmarkEnd w:id="17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lastRenderedPageBreak/>
        <w:t xml:space="preserve">    };</w:t>
      </w:r>
    </w:p>
    <w:p w14:paraId="473714FC" w14:textId="55FE8D8A" w:rsidR="000A326E" w:rsidRPr="000A326E" w:rsidRDefault="000A326E" w:rsidP="0060539D">
      <w:pPr>
        <w:pStyle w:val="Heading3"/>
        <w:numPr>
          <w:ilvl w:val="2"/>
          <w:numId w:val="179"/>
        </w:numPr>
      </w:pPr>
      <w:bookmarkStart w:id="174" w:name="_Toc93320443"/>
      <w:r>
        <w:t>The If-Else Statement</w:t>
      </w:r>
      <w:bookmarkEnd w:id="17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Heading3"/>
      </w:pPr>
      <w:bookmarkStart w:id="175" w:name="_Toc93320444"/>
      <w:r w:rsidRPr="00903DBA">
        <w:t xml:space="preserve">The </w:t>
      </w:r>
      <w:r w:rsidR="004B7BC0" w:rsidRPr="00903DBA">
        <w:t>Switch S</w:t>
      </w:r>
      <w:r w:rsidRPr="00903DBA">
        <w:t>tatement</w:t>
      </w:r>
      <w:bookmarkEnd w:id="17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Heading3"/>
        <w:numPr>
          <w:ilvl w:val="2"/>
          <w:numId w:val="120"/>
        </w:numPr>
      </w:pPr>
      <w:bookmarkStart w:id="177" w:name="_Toc93320445"/>
      <w:r w:rsidRPr="00903DBA">
        <w:t xml:space="preserve">The </w:t>
      </w:r>
      <w:r w:rsidR="00484BF4">
        <w:t xml:space="preserve">Loop </w:t>
      </w:r>
      <w:r w:rsidRPr="00903DBA">
        <w:t>Statement</w:t>
      </w:r>
      <w:r w:rsidR="00484BF4">
        <w:t>s</w:t>
      </w:r>
      <w:bookmarkEnd w:id="177"/>
    </w:p>
    <w:bookmarkEnd w:id="17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lastRenderedPageBreak/>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79" w:name="_Hlk57716788"/>
      <w:bookmarkEnd w:id="17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0" w:name="_Hlk57716817"/>
      <w:bookmarkEnd w:id="17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Heading3"/>
      </w:pPr>
      <w:bookmarkStart w:id="181" w:name="_Toc93320446"/>
      <w:r w:rsidRPr="00903DBA">
        <w:t xml:space="preserve">Label and </w:t>
      </w:r>
      <w:r w:rsidR="00C0170C">
        <w:t>Jump</w:t>
      </w:r>
      <w:r w:rsidRPr="00903DBA">
        <w:t xml:space="preserve"> Statement</w:t>
      </w:r>
      <w:bookmarkEnd w:id="181"/>
    </w:p>
    <w:bookmarkEnd w:id="18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Heading3"/>
      </w:pPr>
      <w:bookmarkStart w:id="182" w:name="_Toc93320447"/>
      <w:bookmarkStart w:id="183" w:name="_Hlk57716901"/>
      <w:r>
        <w:t xml:space="preserve">The </w:t>
      </w:r>
      <w:r w:rsidR="00E02F96" w:rsidRPr="00903DBA">
        <w:t>Return Statement</w:t>
      </w:r>
      <w:bookmarkEnd w:id="182"/>
    </w:p>
    <w:bookmarkEnd w:id="18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Heading3"/>
      </w:pPr>
      <w:bookmarkStart w:id="185" w:name="_Toc93320448"/>
      <w:r w:rsidRPr="00903DBA">
        <w:lastRenderedPageBreak/>
        <w:t>Optional Expression Statement</w:t>
      </w:r>
      <w:r w:rsidR="001D5C33">
        <w:t>s</w:t>
      </w:r>
      <w:bookmarkEnd w:id="185"/>
    </w:p>
    <w:bookmarkEnd w:id="18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Heading3"/>
      </w:pPr>
      <w:bookmarkStart w:id="186" w:name="_Toc93320449"/>
      <w:r w:rsidRPr="00903DBA">
        <w:t>Block Statement</w:t>
      </w:r>
      <w:r w:rsidR="001D5C33">
        <w:t>s</w:t>
      </w:r>
      <w:bookmarkEnd w:id="186"/>
    </w:p>
    <w:p w14:paraId="4DCD3ED8" w14:textId="0BB9AD45" w:rsidR="00FC1185" w:rsidRPr="00903DBA" w:rsidRDefault="004D298F" w:rsidP="003F52F5">
      <w:bookmarkStart w:id="18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Heading3"/>
      </w:pPr>
      <w:bookmarkStart w:id="188" w:name="_Toc93320450"/>
      <w:r w:rsidRPr="00903DBA">
        <w:t>Jump Register Statements</w:t>
      </w:r>
      <w:bookmarkEnd w:id="18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lastRenderedPageBreak/>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Heading3"/>
      </w:pPr>
      <w:bookmarkStart w:id="189" w:name="_Toc93320451"/>
      <w:r w:rsidRPr="00903DBA">
        <w:t>Interrupt Statements</w:t>
      </w:r>
      <w:bookmarkEnd w:id="18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Heading3"/>
      </w:pPr>
      <w:bookmarkStart w:id="191" w:name="_Toc93320452"/>
      <w:r w:rsidRPr="00903DBA">
        <w:t>System Call Statements</w:t>
      </w:r>
      <w:bookmarkEnd w:id="191"/>
    </w:p>
    <w:bookmarkEnd w:id="19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Heading2"/>
      </w:pPr>
      <w:bookmarkStart w:id="193" w:name="_Toc93320453"/>
      <w:r w:rsidRPr="00903DBA">
        <w:t>Expression</w:t>
      </w:r>
      <w:r w:rsidR="00FE4E0C" w:rsidRPr="00903DBA">
        <w:t>s</w:t>
      </w:r>
      <w:bookmarkEnd w:id="19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Heading3"/>
        <w:rPr>
          <w:highlight w:val="white"/>
        </w:rPr>
      </w:pPr>
      <w:bookmarkStart w:id="194" w:name="_Toc93320454"/>
      <w:bookmarkEnd w:id="192"/>
      <w:r w:rsidRPr="00903DBA">
        <w:rPr>
          <w:highlight w:val="white"/>
        </w:rPr>
        <w:t>The Expression Class</w:t>
      </w:r>
      <w:r w:rsidR="00D901C7">
        <w:rPr>
          <w:highlight w:val="white"/>
        </w:rPr>
        <w:t xml:space="preserve"> (Short and Long List)</w:t>
      </w:r>
      <w:bookmarkEnd w:id="194"/>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lastRenderedPageBreak/>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Heading3"/>
        <w:rPr>
          <w:highlight w:val="white"/>
        </w:rPr>
      </w:pPr>
      <w:bookmarkStart w:id="195" w:name="_Toc93320455"/>
      <w:r>
        <w:rPr>
          <w:highlight w:val="white"/>
        </w:rPr>
        <w:t>Optional Expressions</w:t>
      </w:r>
      <w:bookmarkEnd w:id="195"/>
    </w:p>
    <w:p w14:paraId="152B5F69" w14:textId="06E91697"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Heading3"/>
        <w:rPr>
          <w:highlight w:val="white"/>
        </w:rPr>
      </w:pPr>
      <w:bookmarkStart w:id="196" w:name="_Toc93320456"/>
      <w:r>
        <w:rPr>
          <w:highlight w:val="white"/>
        </w:rPr>
        <w:t>The Comma Expression</w:t>
      </w:r>
      <w:bookmarkEnd w:id="19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Heading3"/>
      </w:pPr>
      <w:bookmarkStart w:id="197" w:name="_Toc93320457"/>
      <w:r w:rsidRPr="00903DBA">
        <w:lastRenderedPageBreak/>
        <w:t xml:space="preserve">The </w:t>
      </w:r>
      <w:r w:rsidR="009E1435" w:rsidRPr="00903DBA">
        <w:t>Assignment Expression</w:t>
      </w:r>
      <w:bookmarkEnd w:id="19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Heading3"/>
        <w:numPr>
          <w:ilvl w:val="2"/>
          <w:numId w:val="121"/>
        </w:numPr>
      </w:pPr>
      <w:bookmarkStart w:id="198" w:name="_Toc93320458"/>
      <w:bookmarkStart w:id="199" w:name="_Hlk57717624"/>
      <w:r w:rsidRPr="00903DBA">
        <w:t>The Condition Expression</w:t>
      </w:r>
      <w:bookmarkEnd w:id="198"/>
    </w:p>
    <w:bookmarkEnd w:id="19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Heading3"/>
        <w:numPr>
          <w:ilvl w:val="2"/>
          <w:numId w:val="122"/>
        </w:numPr>
      </w:pPr>
      <w:bookmarkStart w:id="200" w:name="_Toc93320459"/>
      <w:bookmarkStart w:id="201" w:name="_Hlk57718199"/>
      <w:r w:rsidRPr="00903DBA">
        <w:t>Constant Expression</w:t>
      </w:r>
      <w:bookmarkEnd w:id="200"/>
    </w:p>
    <w:bookmarkEnd w:id="20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lastRenderedPageBreak/>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Heading3"/>
        <w:numPr>
          <w:ilvl w:val="2"/>
          <w:numId w:val="123"/>
        </w:numPr>
      </w:pPr>
      <w:bookmarkStart w:id="202" w:name="_Toc93320460"/>
      <w:bookmarkStart w:id="203" w:name="_Hlk57718244"/>
      <w:r w:rsidRPr="00903DBA">
        <w:t>Logical Expression</w:t>
      </w:r>
      <w:r w:rsidR="00F4495B" w:rsidRPr="00903DBA">
        <w:t>s</w:t>
      </w:r>
      <w:bookmarkEnd w:id="202"/>
    </w:p>
    <w:bookmarkEnd w:id="203"/>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Heading3"/>
        <w:rPr>
          <w:highlight w:val="white"/>
        </w:rPr>
      </w:pPr>
      <w:bookmarkStart w:id="204" w:name="_Toc93320461"/>
      <w:bookmarkStart w:id="205" w:name="_Hlk57718416"/>
      <w:r w:rsidRPr="00903DBA">
        <w:rPr>
          <w:highlight w:val="white"/>
        </w:rPr>
        <w:t>Bitwise Expression</w:t>
      </w:r>
      <w:r w:rsidR="00A26FB4" w:rsidRPr="00903DBA">
        <w:rPr>
          <w:highlight w:val="white"/>
        </w:rPr>
        <w:t>s</w:t>
      </w:r>
      <w:bookmarkEnd w:id="204"/>
    </w:p>
    <w:bookmarkEnd w:id="205"/>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Paragraph"/>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Paragraph"/>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Paragraph"/>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lastRenderedPageBreak/>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Heading3"/>
        <w:numPr>
          <w:ilvl w:val="2"/>
          <w:numId w:val="126"/>
        </w:numPr>
      </w:pPr>
      <w:bookmarkStart w:id="206" w:name="_Toc93320462"/>
      <w:bookmarkStart w:id="207" w:name="_Hlk57718508"/>
      <w:bookmarkEnd w:id="80"/>
      <w:r w:rsidRPr="00903DBA">
        <w:t>Shift Expression</w:t>
      </w:r>
      <w:bookmarkEnd w:id="206"/>
    </w:p>
    <w:bookmarkEnd w:id="20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Heading3"/>
        <w:numPr>
          <w:ilvl w:val="2"/>
          <w:numId w:val="126"/>
        </w:numPr>
      </w:pPr>
      <w:bookmarkStart w:id="208" w:name="_Toc93320463"/>
      <w:r w:rsidRPr="00903DBA">
        <w:t>Equality and Relation Expressions</w:t>
      </w:r>
      <w:bookmarkEnd w:id="208"/>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lastRenderedPageBreak/>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Heading3"/>
      </w:pPr>
      <w:bookmarkStart w:id="209" w:name="_Toc93320464"/>
      <w:bookmarkStart w:id="210" w:name="_Hlk57718721"/>
      <w:r w:rsidRPr="00903DBA">
        <w:t xml:space="preserve">Addition </w:t>
      </w:r>
      <w:r w:rsidR="009D2617" w:rsidRPr="00903DBA">
        <w:t xml:space="preserve">and Subtraction </w:t>
      </w:r>
      <w:r w:rsidRPr="00903DBA">
        <w:t>Expression</w:t>
      </w:r>
      <w:bookmarkEnd w:id="209"/>
    </w:p>
    <w:bookmarkEnd w:id="21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Heading3"/>
        <w:rPr>
          <w:highlight w:val="white"/>
        </w:rPr>
      </w:pPr>
      <w:bookmarkStart w:id="211" w:name="_Toc93320465"/>
      <w:bookmarkStart w:id="212" w:name="_Hlk57718742"/>
      <w:r w:rsidRPr="00903DBA">
        <w:rPr>
          <w:highlight w:val="white"/>
        </w:rPr>
        <w:t>Multiplication Expressions</w:t>
      </w:r>
      <w:bookmarkEnd w:id="211"/>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2"/>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Heading3"/>
      </w:pPr>
      <w:bookmarkStart w:id="213" w:name="_Toc93320466"/>
      <w:bookmarkStart w:id="214" w:name="_Hlk57718763"/>
      <w:r>
        <w:t xml:space="preserve">Type </w:t>
      </w:r>
      <w:r w:rsidR="00674A6B" w:rsidRPr="00903DBA">
        <w:t>Cast</w:t>
      </w:r>
      <w:r w:rsidR="00F158B0" w:rsidRPr="00903DBA">
        <w:t xml:space="preserve"> Expressions</w:t>
      </w:r>
      <w:bookmarkEnd w:id="213"/>
    </w:p>
    <w:bookmarkEnd w:id="214"/>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lastRenderedPageBreak/>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Heading3"/>
      </w:pPr>
      <w:bookmarkStart w:id="215" w:name="_Toc93320467"/>
      <w:bookmarkStart w:id="216" w:name="_Hlk57718797"/>
      <w:r w:rsidRPr="00903DBA">
        <w:t>Prefix Expression</w:t>
      </w:r>
      <w:bookmarkEnd w:id="215"/>
    </w:p>
    <w:bookmarkEnd w:id="216"/>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Paragraph"/>
        <w:numPr>
          <w:ilvl w:val="0"/>
          <w:numId w:val="178"/>
        </w:numPr>
      </w:pPr>
      <w:r w:rsidRPr="00903DBA">
        <w:t>Unary add and minus</w:t>
      </w:r>
    </w:p>
    <w:p w14:paraId="227622EA" w14:textId="77777777" w:rsidR="003527B4" w:rsidRPr="00903DBA" w:rsidRDefault="003527B4" w:rsidP="003527B4">
      <w:pPr>
        <w:pStyle w:val="ListParagraph"/>
        <w:numPr>
          <w:ilvl w:val="0"/>
          <w:numId w:val="178"/>
        </w:numPr>
      </w:pPr>
      <w:r w:rsidRPr="00903DBA">
        <w:t>Logical not</w:t>
      </w:r>
    </w:p>
    <w:p w14:paraId="292630D8" w14:textId="77777777" w:rsidR="003527B4" w:rsidRPr="00903DBA" w:rsidRDefault="003527B4" w:rsidP="003527B4">
      <w:pPr>
        <w:pStyle w:val="ListParagraph"/>
        <w:numPr>
          <w:ilvl w:val="0"/>
          <w:numId w:val="178"/>
        </w:numPr>
      </w:pPr>
      <w:r w:rsidRPr="00903DBA">
        <w:t>Bitwise not</w:t>
      </w:r>
    </w:p>
    <w:p w14:paraId="392C8D09" w14:textId="77777777" w:rsidR="003527B4" w:rsidRPr="00903DBA" w:rsidRDefault="003527B4" w:rsidP="003527B4">
      <w:pPr>
        <w:pStyle w:val="ListParagraph"/>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Paragraph"/>
        <w:numPr>
          <w:ilvl w:val="0"/>
          <w:numId w:val="178"/>
        </w:numPr>
      </w:pPr>
      <w:r w:rsidRPr="00903DBA">
        <w:t>The address operator</w:t>
      </w:r>
    </w:p>
    <w:p w14:paraId="6BF08C96" w14:textId="3BC7E780" w:rsidR="003527B4" w:rsidRDefault="003527B4" w:rsidP="003527B4">
      <w:pPr>
        <w:pStyle w:val="ListParagraph"/>
        <w:numPr>
          <w:ilvl w:val="0"/>
          <w:numId w:val="178"/>
        </w:numPr>
      </w:pPr>
      <w:r w:rsidRPr="00903DBA">
        <w:t>The dereference operator</w:t>
      </w:r>
    </w:p>
    <w:p w14:paraId="7F08DC55" w14:textId="364858CF" w:rsidR="00B05E5C" w:rsidRPr="00903DBA" w:rsidRDefault="00B05E5C" w:rsidP="003527B4">
      <w:pPr>
        <w:pStyle w:val="ListParagraph"/>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lastRenderedPageBreak/>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Heading3"/>
        <w:rPr>
          <w:highlight w:val="white"/>
        </w:rPr>
      </w:pPr>
      <w:bookmarkStart w:id="217" w:name="_Toc93320468"/>
      <w:bookmarkStart w:id="218" w:name="_Hlk57718941"/>
      <w:r w:rsidRPr="00903DBA">
        <w:rPr>
          <w:highlight w:val="white"/>
        </w:rPr>
        <w:t>Postfix</w:t>
      </w:r>
      <w:r w:rsidR="003C22BE">
        <w:rPr>
          <w:highlight w:val="white"/>
        </w:rPr>
        <w:t xml:space="preserve"> </w:t>
      </w:r>
      <w:r w:rsidRPr="00903DBA">
        <w:rPr>
          <w:highlight w:val="white"/>
        </w:rPr>
        <w:t>Expression</w:t>
      </w:r>
      <w:bookmarkEnd w:id="217"/>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Paragraph"/>
        <w:numPr>
          <w:ilvl w:val="0"/>
          <w:numId w:val="178"/>
        </w:numPr>
      </w:pPr>
      <w:r>
        <w:t>Prefix increment and decrement</w:t>
      </w:r>
    </w:p>
    <w:p w14:paraId="28447F4D" w14:textId="6E9147E1" w:rsidR="0045515B" w:rsidRDefault="0045515B" w:rsidP="0075465D">
      <w:pPr>
        <w:pStyle w:val="ListParagraph"/>
        <w:numPr>
          <w:ilvl w:val="0"/>
          <w:numId w:val="178"/>
        </w:numPr>
      </w:pPr>
      <w:r>
        <w:t>Dot and Arrow</w:t>
      </w:r>
    </w:p>
    <w:p w14:paraId="567F7142" w14:textId="3A7A4DFB" w:rsidR="00EA746E" w:rsidRDefault="00EA746E" w:rsidP="0075465D">
      <w:pPr>
        <w:pStyle w:val="ListParagraph"/>
        <w:numPr>
          <w:ilvl w:val="0"/>
          <w:numId w:val="178"/>
        </w:numPr>
      </w:pPr>
      <w:r>
        <w:t>Array indexing</w:t>
      </w:r>
    </w:p>
    <w:p w14:paraId="010E5DD2" w14:textId="7E4694C1" w:rsidR="00EA746E" w:rsidRPr="00903DBA" w:rsidRDefault="00EA746E" w:rsidP="0075465D">
      <w:pPr>
        <w:pStyle w:val="ListParagraph"/>
        <w:numPr>
          <w:ilvl w:val="0"/>
          <w:numId w:val="178"/>
        </w:numPr>
      </w:pPr>
      <w:r>
        <w:t>Function call</w:t>
      </w:r>
      <w:r w:rsidR="00520FAA">
        <w:t>s</w:t>
      </w:r>
    </w:p>
    <w:bookmarkEnd w:id="21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9" w:name="_Hlk57718959"/>
    </w:p>
    <w:bookmarkEnd w:id="21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lastRenderedPageBreak/>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Heading3"/>
        <w:rPr>
          <w:highlight w:val="white"/>
        </w:rPr>
      </w:pPr>
      <w:bookmarkStart w:id="221" w:name="_Toc93320469"/>
      <w:bookmarkStart w:id="222" w:name="_Hlk57719163"/>
      <w:r w:rsidRPr="00903DBA">
        <w:rPr>
          <w:highlight w:val="white"/>
        </w:rPr>
        <w:t>Primary Expressions</w:t>
      </w:r>
      <w:bookmarkEnd w:id="221"/>
    </w:p>
    <w:bookmarkEnd w:id="22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7625ABE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12099B1A" w:rsidR="00F11C50" w:rsidRDefault="00F11C50" w:rsidP="00F11C50">
      <w:pPr>
        <w:pStyle w:val="Heading2"/>
        <w:rPr>
          <w:highlight w:val="white"/>
        </w:rPr>
      </w:pPr>
      <w:bookmarkStart w:id="223" w:name="_Toc93320470"/>
      <w:r>
        <w:rPr>
          <w:highlight w:val="white"/>
        </w:rPr>
        <w:t>The Partial Main Parser</w:t>
      </w:r>
      <w:bookmarkEnd w:id="223"/>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1EBF45" w:rsidR="00ED3BFB" w:rsidRDefault="00ED3BFB" w:rsidP="00ED3BFB">
      <w:pPr>
        <w:pStyle w:val="CodeListing"/>
        <w:rPr>
          <w:highlight w:val="white"/>
        </w:rPr>
      </w:pPr>
      <w:proofErr w:type="spellStart"/>
      <w:r>
        <w:rPr>
          <w:highlight w:val="white"/>
        </w:rPr>
        <w:t>PartialMainParser.cs</w:t>
      </w:r>
      <w:proofErr w:type="spellEnd"/>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1C283FA9" w14:textId="7350D4E1" w:rsidR="00ED3BFB" w:rsidRPr="00903DBA" w:rsidRDefault="00ED3BFB" w:rsidP="00ED3BFB">
      <w:pPr>
        <w:pStyle w:val="Code"/>
        <w:rPr>
          <w:highlight w:val="white"/>
        </w:rPr>
      </w:pPr>
      <w:r w:rsidRPr="00903DBA">
        <w:rPr>
          <w:highlight w:val="white"/>
        </w:rPr>
        <w:t xml:space="preserve">      </w:t>
      </w:r>
      <w:r w:rsidR="00DB6E6D">
        <w:rPr>
          <w:highlight w:val="white"/>
        </w:rPr>
        <w:t>/* Empty */</w:t>
      </w:r>
    </w:p>
    <w:p w14:paraId="4F1EF748" w14:textId="77777777"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77777777" w:rsidR="005E5A36" w:rsidRPr="00903DBA" w:rsidRDefault="005E5A36" w:rsidP="0060539D">
      <w:pPr>
        <w:pStyle w:val="Heading1"/>
      </w:pPr>
      <w:bookmarkStart w:id="224" w:name="_Toc93320471"/>
      <w:bookmarkStart w:id="225" w:name="_Ref54202176"/>
      <w:bookmarkStart w:id="226" w:name="_Ref54202192"/>
      <w:bookmarkStart w:id="227" w:name="_Ref54264860"/>
      <w:r>
        <w:lastRenderedPageBreak/>
        <w:t>Middle Code Generation</w:t>
      </w:r>
      <w:bookmarkEnd w:id="224"/>
    </w:p>
    <w:p w14:paraId="515CEB22" w14:textId="39433735"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77777777" w:rsidR="003D0930" w:rsidRPr="00903DBA" w:rsidRDefault="003D0930" w:rsidP="0060539D">
      <w:pPr>
        <w:pStyle w:val="Heading2"/>
      </w:pPr>
      <w:bookmarkStart w:id="228" w:name="_Toc93320472"/>
      <w:r w:rsidRPr="00903DBA">
        <w:t xml:space="preserve">The </w:t>
      </w:r>
      <w:proofErr w:type="spellStart"/>
      <w:r w:rsidRPr="00903DBA">
        <w:t>MiddleCode</w:t>
      </w:r>
      <w:proofErr w:type="spellEnd"/>
      <w:r w:rsidRPr="00903DBA">
        <w:t xml:space="preserve"> Class</w:t>
      </w:r>
      <w:bookmarkEnd w:id="228"/>
    </w:p>
    <w:p w14:paraId="020B5D20" w14:textId="29E37C4C"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w:t>
      </w:r>
      <w:r w:rsidR="00AD6EA3">
        <w:t xml:space="preserve"> </w:t>
      </w:r>
      <w:r w:rsidR="00AD6EA3" w:rsidRPr="00AD6EA3">
        <w:rPr>
          <w:rStyle w:val="KeyWord0"/>
        </w:rPr>
        <w:t>BigInteger</w:t>
      </w:r>
      <w:r w:rsidR="00AD6EA3">
        <w:t>,</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51154E4"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Heading2"/>
      </w:pPr>
      <w:bookmarkStart w:id="229" w:name="_Toc93320473"/>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23E3E8F2" w:rsidR="00D02931" w:rsidRPr="00903DBA" w:rsidRDefault="00D02931" w:rsidP="00D02931">
      <w:pPr>
        <w:pStyle w:val="Heading3"/>
        <w:numPr>
          <w:ilvl w:val="2"/>
          <w:numId w:val="170"/>
        </w:numPr>
      </w:pPr>
      <w:bookmarkStart w:id="230" w:name="_Toc93320474"/>
      <w:r w:rsidRPr="00903DBA">
        <w:t>The Forward-Jump Problem</w:t>
      </w:r>
      <w:r w:rsidR="00953F49">
        <w:t xml:space="preserve">: </w:t>
      </w:r>
      <w:r w:rsidRPr="00903DBA">
        <w:t>Backpatching</w:t>
      </w:r>
      <w:bookmarkEnd w:id="230"/>
    </w:p>
    <w:p w14:paraId="4BC8972D" w14:textId="607FEC82"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Pr="00903DBA">
        <w:rPr>
          <w:rStyle w:val="CodeInText"/>
        </w:rPr>
        <w:t>backpatching</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lastRenderedPageBreak/>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lastRenderedPageBreak/>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lastRenderedPageBreak/>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lastRenderedPageBreak/>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5B6B221"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42BD6754"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Heading2"/>
      </w:pPr>
      <w:bookmarkStart w:id="236" w:name="_Toc93320475"/>
      <w:r>
        <w:lastRenderedPageBreak/>
        <w:t>Declarations</w:t>
      </w:r>
      <w:bookmarkEnd w:id="236"/>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55166AA0" w:rsidR="005E5A36" w:rsidRDefault="005E5A36" w:rsidP="00AA63A5">
      <w:pPr>
        <w:pStyle w:val="Heading3"/>
      </w:pPr>
      <w:bookmarkStart w:id="237" w:name="_Toc93320476"/>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7BFE35FC" w:rsidR="000B6628" w:rsidRDefault="000B6628" w:rsidP="000B6628">
      <w:pPr>
        <w:pStyle w:val="ListParagraph"/>
        <w:numPr>
          <w:ilvl w:val="0"/>
          <w:numId w:val="210"/>
        </w:numPr>
      </w:pPr>
      <w:r w:rsidRPr="005907AB">
        <w:rPr>
          <w:rStyle w:val="KeyWord0"/>
        </w:rPr>
        <w:t>FunctionHeader</w:t>
      </w:r>
      <w:r w:rsidR="00793CBA">
        <w:t xml:space="preserve"> is called before the parsing of the function </w:t>
      </w:r>
      <w:r w:rsidR="00D5341B">
        <w:t>declarator</w:t>
      </w:r>
      <w:r w:rsidR="00793CBA">
        <w:t>.</w:t>
      </w:r>
    </w:p>
    <w:p w14:paraId="47F8D1BE" w14:textId="6269FEAE" w:rsidR="000B6628" w:rsidRDefault="000B6628" w:rsidP="000B6628">
      <w:pPr>
        <w:pStyle w:val="ListParagraph"/>
        <w:numPr>
          <w:ilvl w:val="0"/>
          <w:numId w:val="210"/>
        </w:numPr>
      </w:pPr>
      <w:r w:rsidRPr="005907AB">
        <w:rPr>
          <w:rStyle w:val="KeyWord0"/>
        </w:rPr>
        <w:t>FunctionDefinition</w:t>
      </w:r>
      <w:r w:rsidR="00793CBA">
        <w:t xml:space="preserve"> is called </w:t>
      </w:r>
      <w:r w:rsidR="00033BF2">
        <w:t>after</w:t>
      </w:r>
      <w:r w:rsidR="00793CBA">
        <w:t xml:space="preserve"> the parsing of the function </w:t>
      </w:r>
      <w:r w:rsidR="00D5341B">
        <w:t>declarator</w:t>
      </w:r>
      <w:r w:rsidR="00033BF2">
        <w:t>, but before the parsing of the function code.</w:t>
      </w:r>
    </w:p>
    <w:p w14:paraId="0D50FC1D" w14:textId="175C360D" w:rsidR="000B6628" w:rsidRDefault="000B6628" w:rsidP="000B6628">
      <w:pPr>
        <w:pStyle w:val="ListParagraph"/>
        <w:numPr>
          <w:ilvl w:val="0"/>
          <w:numId w:val="210"/>
        </w:numPr>
      </w:pPr>
      <w:r w:rsidRPr="005907AB">
        <w:rPr>
          <w:rStyle w:val="KeyWord0"/>
        </w:rPr>
        <w:t>FunctionEnd</w:t>
      </w:r>
      <w:r w:rsidR="00793CBA">
        <w:t xml:space="preserve"> is called </w:t>
      </w:r>
      <w:r w:rsidR="00033BF2">
        <w:t xml:space="preserve">after </w:t>
      </w:r>
      <w:r w:rsidR="00793CBA">
        <w:t xml:space="preserve">the parsing of the function </w:t>
      </w:r>
      <w:r w:rsidR="00033BF2">
        <w:t>code</w:t>
      </w:r>
      <w:r w:rsidR="00793CBA">
        <w:t>.</w:t>
      </w:r>
    </w:p>
    <w:p w14:paraId="7453AB93" w14:textId="5FD63CEE" w:rsidR="005E5A36" w:rsidRPr="00903DBA" w:rsidRDefault="005E5A36" w:rsidP="007A0963">
      <w:r w:rsidRPr="00903DBA">
        <w:t>The</w:t>
      </w:r>
      <w:r w:rsidR="000E088B">
        <w:t xml:space="preserve"> task of the </w:t>
      </w:r>
      <w:proofErr w:type="spellStart"/>
      <w:r w:rsidRPr="00903DBA">
        <w:rPr>
          <w:rStyle w:val="CodeInText"/>
        </w:rPr>
        <w:t>FunctionHeader</w:t>
      </w:r>
      <w:proofErr w:type="spellEnd"/>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B57ECF9"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4E42C4E4"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73312D19"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2D542ABD" w:rsidR="006F4B55" w:rsidRDefault="006F4B55" w:rsidP="006F4B55">
      <w:pPr>
        <w:rPr>
          <w:highlight w:val="white"/>
        </w:rPr>
      </w:pPr>
      <w:r>
        <w:rPr>
          <w:highlight w:val="white"/>
        </w:rPr>
        <w:t xml:space="preserve">A function declarator is given extern storage in the </w:t>
      </w:r>
      <w:r w:rsidRPr="00BF70E6">
        <w:rPr>
          <w:rStyle w:val="KeyWord0"/>
          <w:highlight w:val="white"/>
        </w:rPr>
        <w:t>Declarator</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Pr="006F4B55">
        <w:rPr>
          <w:rStyle w:val="KeyWord0"/>
          <w:highlight w:val="white"/>
        </w:rPr>
        <w:lastRenderedPageBreak/>
        <w:t>CurrentFunction</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lastRenderedPageBreak/>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496CE44F"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Paragraph"/>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6DB22D69" w:rsidR="005E5A36" w:rsidRPr="00A60980" w:rsidRDefault="005E5A36" w:rsidP="00A60980">
      <w:pPr>
        <w:pStyle w:val="ListParagraph"/>
        <w:numPr>
          <w:ilvl w:val="0"/>
          <w:numId w:val="180"/>
        </w:numPr>
        <w:rPr>
          <w:highlight w:val="white"/>
        </w:rPr>
      </w:pPr>
      <w:r w:rsidRPr="00A60980">
        <w:rPr>
          <w:highlight w:val="white"/>
        </w:rPr>
        <w:t>Command line arguments.</w:t>
      </w:r>
      <w:r w:rsidR="00B269F8">
        <w:rPr>
          <w:highlight w:val="white"/>
        </w:rPr>
        <w:t xml:space="preserve"> </w:t>
      </w:r>
      <w:r w:rsidR="00290828">
        <w:rPr>
          <w:highlight w:val="white"/>
        </w:rPr>
        <w:t xml:space="preserve">We have two cases that </w:t>
      </w:r>
      <w:r w:rsidR="00A364C5" w:rsidRPr="00903DBA">
        <w:rPr>
          <w:highlight w:val="white"/>
        </w:rPr>
        <w:t xml:space="preserve">actually </w:t>
      </w:r>
      <w:r w:rsidR="00290828">
        <w:rPr>
          <w:highlight w:val="white"/>
        </w:rPr>
        <w:t xml:space="preserve">are </w:t>
      </w:r>
      <w:r w:rsidR="00A364C5" w:rsidRPr="00903DBA">
        <w:rPr>
          <w:highlight w:val="white"/>
        </w:rPr>
        <w:t xml:space="preserve">the same case, </w:t>
      </w:r>
      <w:r w:rsidR="00290828">
        <w:rPr>
          <w:highlight w:val="white"/>
        </w:rPr>
        <w:t>as</w:t>
      </w:r>
      <w:r w:rsidR="00A364C5" w:rsidRPr="00903DBA">
        <w:rPr>
          <w:highlight w:val="white"/>
        </w:rPr>
        <w:t xml:space="preserve"> arrays are changed to pointers in parameter types.</w:t>
      </w:r>
      <w:r w:rsidR="00A364C5" w:rsidRPr="00A364C5">
        <w:rPr>
          <w:highlight w:val="white"/>
        </w:rPr>
        <w:t xml:space="preserve"> </w:t>
      </w:r>
      <w:r w:rsidR="002F39A0">
        <w:rPr>
          <w:highlight w:val="white"/>
        </w:rPr>
        <w:t>We do not c</w:t>
      </w:r>
      <w:r w:rsidR="00A364C5" w:rsidRPr="00903DBA">
        <w:rPr>
          <w:highlight w:val="white"/>
        </w:rPr>
        <w:t xml:space="preserve">heck the names of the </w:t>
      </w:r>
      <w:r w:rsidR="00085CDF" w:rsidRPr="00903DBA">
        <w:rPr>
          <w:highlight w:val="white"/>
        </w:rPr>
        <w:t>parameters;</w:t>
      </w:r>
      <w:r w:rsidR="00A364C5" w:rsidRPr="00903DBA">
        <w:rPr>
          <w:highlight w:val="white"/>
        </w:rPr>
        <w:t xml:space="preserve"> </w:t>
      </w:r>
      <w:r w:rsidR="002F39A0">
        <w:rPr>
          <w:highlight w:val="white"/>
        </w:rPr>
        <w:t xml:space="preserve">they </w:t>
      </w:r>
      <w:r w:rsidR="00A364C5" w:rsidRPr="00903DBA">
        <w:rPr>
          <w:highlight w:val="white"/>
        </w:rPr>
        <w:t>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99B392"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4AECB9B" w:rsidR="005E5A36" w:rsidRPr="00903DBA" w:rsidRDefault="005E5A36" w:rsidP="005E5A36">
      <w:pPr>
        <w:rPr>
          <w:highlight w:val="white"/>
        </w:rPr>
      </w:pPr>
      <w:r w:rsidRPr="00903DBA">
        <w:rPr>
          <w:highlight w:val="white"/>
        </w:rPr>
        <w:lastRenderedPageBreak/>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2F2FF0C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w:t>
      </w:r>
      <w:r w:rsidR="00BD4E81">
        <w:rPr>
          <w:highlight w:val="white"/>
        </w:rPr>
        <w:t xml:space="preserve">or </w:t>
      </w:r>
      <w:r w:rsidR="009A54C5">
        <w:rPr>
          <w:highlight w:val="white"/>
        </w:rPr>
        <w:t xml:space="preserve">an potential </w:t>
      </w:r>
      <w:r w:rsidR="00BD4E81" w:rsidRPr="00BD4E81">
        <w:rPr>
          <w:rStyle w:val="KeyWord0"/>
          <w:highlight w:val="white"/>
        </w:rPr>
        <w:t>Exit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BD4E81" w:rsidRPr="00BD4E81">
        <w:rPr>
          <w:rStyle w:val="KeyWord0"/>
          <w:highlight w:val="white"/>
        </w:rPr>
        <w:t>main</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77777777" w:rsidR="009A54C5" w:rsidRPr="00903DBA" w:rsidRDefault="009A54C5" w:rsidP="009A54C5">
      <w:pPr>
        <w:rPr>
          <w:highlight w:val="white"/>
        </w:rPr>
      </w:pPr>
      <w:r>
        <w:rPr>
          <w:highlight w:val="white"/>
        </w:rPr>
        <w:t xml:space="preserve">If the function is the </w:t>
      </w:r>
      <w:r w:rsidRPr="00BD4E81">
        <w:rPr>
          <w:rStyle w:val="KeyWord0"/>
          <w:highlight w:val="white"/>
        </w:rPr>
        <w:t>main</w:t>
      </w:r>
      <w:r>
        <w:rPr>
          <w:highlight w:val="white"/>
        </w:rPr>
        <w:t xml:space="preserve"> function, we add an </w:t>
      </w:r>
      <w:r w:rsidRPr="003A605F">
        <w:rPr>
          <w:rStyle w:val="KeyWord0"/>
          <w:highlight w:val="white"/>
        </w:rPr>
        <w:t>Exit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4A7C221"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proofErr w:type="spellStart"/>
      <w:r w:rsidRPr="00903DBA">
        <w:rPr>
          <w:rStyle w:val="KeyWord0"/>
          <w:highlight w:val="white"/>
        </w:rPr>
        <w:lastRenderedPageBreak/>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261DF78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Heading3"/>
        <w:rPr>
          <w:highlight w:val="white"/>
        </w:rPr>
      </w:pPr>
      <w:bookmarkStart w:id="238" w:name="_Toc93320477"/>
      <w:r w:rsidRPr="00903DBA">
        <w:rPr>
          <w:highlight w:val="white"/>
        </w:rPr>
        <w:t>Structs and Unions</w:t>
      </w:r>
      <w:bookmarkEnd w:id="238"/>
    </w:p>
    <w:p w14:paraId="5E6F8F86" w14:textId="38AAE9C6" w:rsidR="001028BC" w:rsidRDefault="005E5A36" w:rsidP="005E5A36">
      <w:pPr>
        <w:rPr>
          <w:highlight w:val="white"/>
        </w:rPr>
      </w:pPr>
      <w:r w:rsidRPr="00903DBA">
        <w:rPr>
          <w:highlight w:val="white"/>
        </w:rPr>
        <w:t xml:space="preserve">The </w:t>
      </w:r>
      <w:r w:rsidR="001028BC" w:rsidRPr="001028BC">
        <w:rPr>
          <w:rStyle w:val="KeyWord0"/>
          <w:highlight w:val="white"/>
        </w:rPr>
        <w:t>m_structOrUnionTypeStack</w:t>
      </w:r>
      <w:r w:rsidR="001028BC">
        <w:rPr>
          <w:highlight w:val="white"/>
        </w:rPr>
        <w:t xml:space="preserve"> stack holds a stack of struct or union types.</w:t>
      </w:r>
      <w:r w:rsidR="003F17F3">
        <w:rPr>
          <w:highlight w:val="white"/>
        </w:rPr>
        <w:t xml:space="preserve"> The type is pushed by </w:t>
      </w:r>
      <w:r w:rsidR="003F17F3" w:rsidRPr="003F17F3">
        <w:rPr>
          <w:rStyle w:val="KeyWord0"/>
          <w:highlight w:val="white"/>
        </w:rPr>
        <w:t>StructOrUnionHeader</w:t>
      </w:r>
      <w:r w:rsidR="003F17F3">
        <w:rPr>
          <w:highlight w:val="white"/>
        </w:rPr>
        <w:t xml:space="preserve"> and popped by </w:t>
      </w:r>
      <w:r w:rsidR="003F17F3" w:rsidRPr="003F17F3">
        <w:rPr>
          <w:rStyle w:val="KeyWord0"/>
          <w:highlight w:val="white"/>
        </w:rPr>
        <w:t>StructOrUnionDefinition</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77777777" w:rsidR="009801E2" w:rsidRDefault="009801E2" w:rsidP="009801E2">
      <w:pPr>
        <w:rPr>
          <w:highlight w:val="white"/>
        </w:rPr>
      </w:pPr>
      <w:r w:rsidRPr="00903DBA">
        <w:rPr>
          <w:highlight w:val="white"/>
        </w:rPr>
        <w:lastRenderedPageBreak/>
        <w:t xml:space="preserve">The </w:t>
      </w:r>
      <w:r w:rsidRPr="00903DBA">
        <w:rPr>
          <w:rStyle w:val="KeyWord0"/>
          <w:highlight w:val="white"/>
        </w:rPr>
        <w:t>StructUnion</w:t>
      </w:r>
      <w:r>
        <w:rPr>
          <w:rStyle w:val="KeyWord0"/>
          <w:highlight w:val="white"/>
        </w:rPr>
        <w:t xml:space="preserve">Header </w:t>
      </w:r>
      <w:r w:rsidRPr="00903DBA">
        <w:rPr>
          <w:highlight w:val="white"/>
        </w:rPr>
        <w:t>method</w:t>
      </w:r>
      <w:r>
        <w:rPr>
          <w:highlight w:val="white"/>
        </w:rPr>
        <w:t xml:space="preserve"> creates a</w:t>
      </w:r>
      <w:r w:rsidRPr="00903DBA">
        <w:rPr>
          <w:highlight w:val="white"/>
        </w:rPr>
        <w:t xml:space="preserve">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06415078" w:rsidR="005C4CCF" w:rsidRPr="002E0BEA" w:rsidRDefault="002E0BEA" w:rsidP="002E0BEA">
      <w:pPr>
        <w:rPr>
          <w:b/>
          <w:noProof/>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12B8C0A5"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Heading3"/>
        <w:rPr>
          <w:highlight w:val="white"/>
        </w:rPr>
      </w:pPr>
      <w:bookmarkStart w:id="239" w:name="_Toc93320478"/>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6724EF1B"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lastRenderedPageBreak/>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5D9CEB4C" w:rsidR="009904A7" w:rsidRDefault="005E5A36" w:rsidP="00E86F77">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F6421A">
        <w:rPr>
          <w:rStyle w:val="KeyWord0"/>
          <w:highlight w:val="white"/>
        </w:rPr>
        <w:t>e</w:t>
      </w:r>
      <w:r w:rsidR="00E86F77" w:rsidRPr="00E86F77">
        <w:rPr>
          <w:rStyle w:val="KeyWord0"/>
          <w:highlight w:val="white"/>
        </w:rPr>
        <w:t>num CarMake car;</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lastRenderedPageBreak/>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Heading3"/>
        <w:rPr>
          <w:highlight w:val="white"/>
        </w:rPr>
      </w:pPr>
      <w:bookmarkStart w:id="240" w:name="_Toc93320479"/>
      <w:r>
        <w:rPr>
          <w:highlight w:val="white"/>
        </w:rPr>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Paragraph"/>
        <w:numPr>
          <w:ilvl w:val="0"/>
          <w:numId w:val="180"/>
        </w:numPr>
        <w:rPr>
          <w:highlight w:val="white"/>
        </w:rPr>
      </w:pPr>
      <w:r>
        <w:rPr>
          <w:highlight w:val="white"/>
        </w:rPr>
        <w:t>Simple, without initializations or bitfields.</w:t>
      </w:r>
    </w:p>
    <w:p w14:paraId="72F7F48F" w14:textId="482CC6A6" w:rsidR="008D24B7" w:rsidRDefault="008D24B7" w:rsidP="008D24B7">
      <w:pPr>
        <w:pStyle w:val="ListParagraph"/>
        <w:numPr>
          <w:ilvl w:val="0"/>
          <w:numId w:val="180"/>
        </w:numPr>
        <w:rPr>
          <w:highlight w:val="white"/>
        </w:rPr>
      </w:pPr>
      <w:r>
        <w:rPr>
          <w:highlight w:val="white"/>
        </w:rPr>
        <w:t>Initialized with an expression</w:t>
      </w:r>
      <w:r w:rsidR="00EB5B84">
        <w:rPr>
          <w:highlight w:val="white"/>
        </w:rPr>
        <w:t>, not allowed in parameter list</w:t>
      </w:r>
      <w:r w:rsidR="006619E5">
        <w:rPr>
          <w:highlight w:val="white"/>
        </w:rPr>
        <w:t>s</w:t>
      </w:r>
      <w:r w:rsidR="00EB5B84">
        <w:rPr>
          <w:highlight w:val="white"/>
        </w:rPr>
        <w:t>, struct</w:t>
      </w:r>
      <w:r w:rsidR="006619E5">
        <w:rPr>
          <w:highlight w:val="white"/>
        </w:rPr>
        <w:t>s</w:t>
      </w:r>
      <w:r w:rsidR="00EB5B84">
        <w:rPr>
          <w:highlight w:val="white"/>
        </w:rPr>
        <w:t>, or unions.</w:t>
      </w:r>
    </w:p>
    <w:p w14:paraId="2424171F" w14:textId="1D0342A7" w:rsidR="008D24B7" w:rsidRPr="008D24B7" w:rsidRDefault="00EB5B84" w:rsidP="008D24B7">
      <w:pPr>
        <w:pStyle w:val="ListParagraph"/>
        <w:numPr>
          <w:ilvl w:val="0"/>
          <w:numId w:val="180"/>
        </w:numPr>
        <w:rPr>
          <w:highlight w:val="white"/>
        </w:rPr>
      </w:pPr>
      <w:r>
        <w:rPr>
          <w:highlight w:val="white"/>
        </w:rPr>
        <w:t>Marked as bitfield, only allowed in structs and unions.</w:t>
      </w:r>
    </w:p>
    <w:p w14:paraId="63B97B67" w14:textId="426B04A4"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128DF59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53FAD722" w:rsidR="008E7280" w:rsidRDefault="008E7280" w:rsidP="008E7280">
      <w:pPr>
        <w:rPr>
          <w:highlight w:val="white"/>
        </w:rPr>
      </w:pPr>
      <w:r>
        <w:rPr>
          <w:highlight w:val="white"/>
        </w:rPr>
        <w:t xml:space="preserve">When declared, a function may be extern or static. After the external linkage has been set in the </w:t>
      </w:r>
      <w:r w:rsidRPr="00F639F9">
        <w:rPr>
          <w:rStyle w:val="KeyWord0"/>
          <w:highlight w:val="white"/>
        </w:rPr>
        <w:t>Specifier</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Pr>
          <w:rStyle w:val="KeyWord0"/>
          <w:highlight w:val="white"/>
        </w:rPr>
        <w:t>FunctionHeader</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7495EE9"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Pr="002A0691">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lastRenderedPageBreak/>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6A4C7289" w:rsidR="00DB67C0" w:rsidRPr="00A6498A" w:rsidRDefault="00DB67C0" w:rsidP="00DB67C0">
      <w:pPr>
        <w:pStyle w:val="Code"/>
        <w:rPr>
          <w:highlight w:val="white"/>
          <w:lang w:val="sv-SE"/>
        </w:rPr>
      </w:pPr>
      <w:r w:rsidRPr="00DB67C0">
        <w:rPr>
          <w:highlight w:val="white"/>
        </w:rPr>
        <w:t xml:space="preserve">      Assert.Error(!type.IsFunction()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018AB162"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0DD3397D"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320CEA2F"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4CC13E65"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lastRenderedPageBreak/>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A6498A" w:rsidRDefault="0002248B" w:rsidP="0002248B">
      <w:pPr>
        <w:pStyle w:val="Code"/>
        <w:rPr>
          <w:highlight w:val="white"/>
          <w:lang w:val="nb-NO"/>
        </w:rPr>
      </w:pPr>
      <w:r w:rsidRPr="0002248B">
        <w:rPr>
          <w:highlight w:val="white"/>
        </w:rPr>
        <w:t xml:space="preserve">      </w:t>
      </w:r>
      <w:r w:rsidRPr="00A6498A">
        <w:rPr>
          <w:highlight w:val="white"/>
          <w:lang w:val="nb-NO"/>
        </w:rPr>
        <w:t>Assert.Error(type.IsIntegral(), type,</w:t>
      </w:r>
    </w:p>
    <w:p w14:paraId="37C0A20B" w14:textId="77777777" w:rsidR="0002248B" w:rsidRPr="0002248B" w:rsidRDefault="0002248B" w:rsidP="0002248B">
      <w:pPr>
        <w:pStyle w:val="Code"/>
        <w:rPr>
          <w:highlight w:val="white"/>
        </w:rPr>
      </w:pPr>
      <w:r w:rsidRPr="00A6498A">
        <w:rPr>
          <w:highlight w:val="white"/>
          <w:lang w:val="nb-NO"/>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77777777" w:rsidR="005E5A36" w:rsidRDefault="005E5A36" w:rsidP="0060539D">
      <w:pPr>
        <w:pStyle w:val="Heading3"/>
        <w:rPr>
          <w:highlight w:val="white"/>
        </w:rPr>
      </w:pPr>
      <w:bookmarkStart w:id="241" w:name="_Toc93320480"/>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Heading3"/>
        <w:rPr>
          <w:highlight w:val="white"/>
        </w:rPr>
      </w:pPr>
      <w:bookmarkStart w:id="242" w:name="_Toc93320481"/>
      <w:r>
        <w:rPr>
          <w:highlight w:val="white"/>
        </w:rPr>
        <w:t>Direct Declarator</w:t>
      </w:r>
      <w:bookmarkEnd w:id="242"/>
    </w:p>
    <w:p w14:paraId="0AC13A64" w14:textId="77777777" w:rsidR="00E41639" w:rsidRPr="00E41639" w:rsidRDefault="00E41639" w:rsidP="00E91A26">
      <w:pPr>
        <w:rPr>
          <w:highlight w:val="white"/>
        </w:rPr>
      </w:pPr>
      <w:r w:rsidRPr="00E41639">
        <w:rPr>
          <w:highlight w:val="white"/>
        </w:rPr>
        <w:t xml:space="preserve">The </w:t>
      </w:r>
      <w:r w:rsidRPr="00E91A26">
        <w:rPr>
          <w:rStyle w:val="KeyWord0"/>
          <w:highlight w:val="white"/>
        </w:rPr>
        <w:t>ArrayType</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391D4B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lastRenderedPageBreak/>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1965CA5C"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Pr="00903DBA">
        <w:rPr>
          <w:rStyle w:val="KeyWord0"/>
          <w:highlight w:val="white"/>
        </w:rPr>
        <w:t>void</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A6498A" w:rsidRDefault="005E5A36" w:rsidP="005E5A36">
      <w:pPr>
        <w:pStyle w:val="Code"/>
        <w:rPr>
          <w:highlight w:val="white"/>
          <w:lang w:val="nb-NO"/>
        </w:rPr>
      </w:pPr>
      <w:r w:rsidRPr="00903DBA">
        <w:rPr>
          <w:highlight w:val="white"/>
        </w:rPr>
        <w:t xml:space="preserve">          </w:t>
      </w:r>
      <w:r w:rsidRPr="00A6498A">
        <w:rPr>
          <w:highlight w:val="white"/>
          <w:lang w:val="nb-NO"/>
        </w:rPr>
        <w:t>Assert.Error(!symbol.Type.IsVoid(),</w:t>
      </w:r>
    </w:p>
    <w:p w14:paraId="5E77CDC0" w14:textId="77777777" w:rsidR="005E5A36" w:rsidRPr="00903DBA" w:rsidRDefault="005E5A36" w:rsidP="005E5A36">
      <w:pPr>
        <w:pStyle w:val="Code"/>
        <w:rPr>
          <w:highlight w:val="white"/>
        </w:rPr>
      </w:pPr>
      <w:r w:rsidRPr="00A6498A">
        <w:rPr>
          <w:highlight w:val="white"/>
          <w:lang w:val="nb-NO"/>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Heading3"/>
        <w:rPr>
          <w:highlight w:val="white"/>
        </w:rPr>
      </w:pPr>
      <w:bookmarkStart w:id="243" w:name="_Toc93320482"/>
      <w:r>
        <w:rPr>
          <w:highlight w:val="white"/>
        </w:rPr>
        <w:t>Parameters</w:t>
      </w:r>
      <w:bookmarkEnd w:id="243"/>
    </w:p>
    <w:p w14:paraId="44B6DFB7" w14:textId="520411C1" w:rsidR="005A6805" w:rsidRDefault="002F76A2" w:rsidP="002F76A2">
      <w:pPr>
        <w:rPr>
          <w:highlight w:val="white"/>
        </w:rPr>
      </w:pPr>
      <w:r>
        <w:rPr>
          <w:highlight w:val="white"/>
        </w:rPr>
        <w:t xml:space="preserve">The </w:t>
      </w:r>
      <w:r w:rsidRPr="00525769">
        <w:rPr>
          <w:rStyle w:val="KeyWord0"/>
          <w:highlight w:val="white"/>
        </w:rPr>
        <w:t>Parameter</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lastRenderedPageBreak/>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141835C2" w:rsidR="005E5A36" w:rsidRDefault="005E5A36" w:rsidP="0060539D">
      <w:pPr>
        <w:pStyle w:val="Heading2"/>
        <w:rPr>
          <w:highlight w:val="white"/>
        </w:rPr>
      </w:pPr>
      <w:bookmarkStart w:id="244" w:name="_Toc93320483"/>
      <w:r w:rsidRPr="00903DBA">
        <w:rPr>
          <w:highlight w:val="white"/>
        </w:rPr>
        <w:t>Statements</w:t>
      </w:r>
      <w:bookmarkEnd w:id="244"/>
    </w:p>
    <w:p w14:paraId="7FD32166" w14:textId="4AB53DA2" w:rsidR="00104292" w:rsidRDefault="00104292" w:rsidP="00104292">
      <w:pPr>
        <w:rPr>
          <w:highlight w:val="white"/>
        </w:rPr>
      </w:pPr>
      <w:r>
        <w:rPr>
          <w:highlight w:val="white"/>
        </w:rPr>
        <w:t>In C, there are several kinds of statements:</w:t>
      </w:r>
    </w:p>
    <w:p w14:paraId="020FDC07" w14:textId="450A2E61" w:rsidR="00104292" w:rsidRDefault="002C0142" w:rsidP="00104292">
      <w:pPr>
        <w:pStyle w:val="ListParagraph"/>
        <w:numPr>
          <w:ilvl w:val="0"/>
          <w:numId w:val="218"/>
        </w:numPr>
        <w:rPr>
          <w:highlight w:val="white"/>
        </w:rPr>
      </w:pPr>
      <w:r>
        <w:rPr>
          <w:highlight w:val="white"/>
        </w:rPr>
        <w:t xml:space="preserve">Selection statement: </w:t>
      </w:r>
      <w:r w:rsidRPr="002C0142">
        <w:rPr>
          <w:rStyle w:val="KeyWord0"/>
          <w:highlight w:val="white"/>
        </w:rPr>
        <w:t>if</w:t>
      </w:r>
      <w:r>
        <w:rPr>
          <w:highlight w:val="white"/>
        </w:rPr>
        <w:t xml:space="preserve"> and </w:t>
      </w:r>
      <w:r w:rsidRPr="002C0142">
        <w:rPr>
          <w:rStyle w:val="KeyWord0"/>
          <w:highlight w:val="white"/>
        </w:rPr>
        <w:t>switch</w:t>
      </w:r>
      <w:r w:rsidR="00EA193C">
        <w:rPr>
          <w:highlight w:val="white"/>
        </w:rPr>
        <w:t>.</w:t>
      </w:r>
    </w:p>
    <w:p w14:paraId="72B7637D" w14:textId="6B736582" w:rsidR="002C0142" w:rsidRDefault="002C0142" w:rsidP="00104292">
      <w:pPr>
        <w:pStyle w:val="ListParagraph"/>
        <w:numPr>
          <w:ilvl w:val="0"/>
          <w:numId w:val="218"/>
        </w:numPr>
        <w:rPr>
          <w:highlight w:val="white"/>
        </w:rPr>
      </w:pPr>
      <w:r>
        <w:rPr>
          <w:highlight w:val="white"/>
        </w:rPr>
        <w:t xml:space="preserve">Iteration statements: </w:t>
      </w:r>
      <w:r w:rsidRPr="002C0142">
        <w:rPr>
          <w:rStyle w:val="KeyWord0"/>
          <w:highlight w:val="white"/>
        </w:rPr>
        <w:t>while</w:t>
      </w:r>
      <w:r>
        <w:rPr>
          <w:highlight w:val="white"/>
        </w:rPr>
        <w:t xml:space="preserve">, </w:t>
      </w:r>
      <w:r w:rsidRPr="002C0142">
        <w:rPr>
          <w:rStyle w:val="KeyWord0"/>
          <w:highlight w:val="white"/>
        </w:rPr>
        <w:t>do</w:t>
      </w:r>
      <w:r>
        <w:rPr>
          <w:highlight w:val="white"/>
        </w:rPr>
        <w:t xml:space="preserve">, and </w:t>
      </w:r>
      <w:r w:rsidRPr="002C0142">
        <w:rPr>
          <w:rStyle w:val="KeyWord0"/>
          <w:highlight w:val="white"/>
        </w:rPr>
        <w:t>for</w:t>
      </w:r>
      <w:r w:rsidR="00EA193C">
        <w:rPr>
          <w:highlight w:val="white"/>
        </w:rPr>
        <w:t>.</w:t>
      </w:r>
    </w:p>
    <w:p w14:paraId="4A76B088" w14:textId="0A0135A3" w:rsidR="002C0142" w:rsidRDefault="007E3A66" w:rsidP="00104292">
      <w:pPr>
        <w:pStyle w:val="ListParagraph"/>
        <w:numPr>
          <w:ilvl w:val="0"/>
          <w:numId w:val="218"/>
        </w:numPr>
        <w:rPr>
          <w:highlight w:val="white"/>
        </w:rPr>
      </w:pPr>
      <w:r>
        <w:rPr>
          <w:highlight w:val="white"/>
        </w:rPr>
        <w:t xml:space="preserve">Jump statements: </w:t>
      </w:r>
      <w:r w:rsidRPr="007E3A66">
        <w:rPr>
          <w:rStyle w:val="KeyWord0"/>
          <w:highlight w:val="white"/>
        </w:rPr>
        <w:t>return</w:t>
      </w:r>
      <w:r>
        <w:rPr>
          <w:highlight w:val="white"/>
        </w:rPr>
        <w:t xml:space="preserve"> and </w:t>
      </w:r>
      <w:r w:rsidRPr="007E3A66">
        <w:rPr>
          <w:rStyle w:val="KeyWord0"/>
          <w:highlight w:val="white"/>
        </w:rPr>
        <w:t>goto</w:t>
      </w:r>
      <w:r w:rsidR="00EA193C">
        <w:rPr>
          <w:highlight w:val="white"/>
        </w:rPr>
        <w:t>.</w:t>
      </w:r>
    </w:p>
    <w:p w14:paraId="476F7208" w14:textId="1BBBADA4" w:rsidR="007E3A66" w:rsidRDefault="007E3A66" w:rsidP="00104292">
      <w:pPr>
        <w:pStyle w:val="ListParagraph"/>
        <w:numPr>
          <w:ilvl w:val="0"/>
          <w:numId w:val="218"/>
        </w:numPr>
        <w:rPr>
          <w:highlight w:val="white"/>
        </w:rPr>
      </w:pPr>
      <w:r>
        <w:rPr>
          <w:highlight w:val="white"/>
        </w:rPr>
        <w:t xml:space="preserve">Expression statements, for instance: </w:t>
      </w:r>
      <w:r w:rsidRPr="007E3A66">
        <w:rPr>
          <w:rStyle w:val="KeyWord0"/>
          <w:highlight w:val="white"/>
        </w:rPr>
        <w:t>x = 1.2;</w:t>
      </w:r>
      <w:r w:rsidRPr="007E3A66">
        <w:rPr>
          <w:highlight w:val="white"/>
        </w:rPr>
        <w:t xml:space="preserve"> or </w:t>
      </w:r>
      <w:r>
        <w:rPr>
          <w:rStyle w:val="KeyWord0"/>
          <w:highlight w:val="white"/>
        </w:rPr>
        <w:t>f(x)</w:t>
      </w:r>
      <w:r w:rsidR="00EA193C" w:rsidRPr="00EA193C">
        <w:rPr>
          <w:highlight w:val="white"/>
        </w:rPr>
        <w:t xml:space="preserve"> </w:t>
      </w:r>
      <w:r w:rsidR="00EA193C">
        <w:rPr>
          <w:highlight w:val="white"/>
        </w:rPr>
        <w:t>.</w:t>
      </w:r>
    </w:p>
    <w:p w14:paraId="6361F4C6" w14:textId="5A12AC71" w:rsidR="007E3A66" w:rsidRDefault="00EA193C" w:rsidP="00104292">
      <w:pPr>
        <w:pStyle w:val="ListParagraph"/>
        <w:numPr>
          <w:ilvl w:val="0"/>
          <w:numId w:val="218"/>
        </w:numPr>
        <w:rPr>
          <w:highlight w:val="white"/>
        </w:rPr>
      </w:pPr>
      <w:r>
        <w:rPr>
          <w:highlight w:val="white"/>
        </w:rPr>
        <w:t>Internal statements for accessing registers.</w:t>
      </w:r>
    </w:p>
    <w:p w14:paraId="2323AF81" w14:textId="77777777" w:rsidR="005E5A36" w:rsidRPr="00903DBA" w:rsidRDefault="005E5A36" w:rsidP="0060539D">
      <w:pPr>
        <w:pStyle w:val="Heading3"/>
      </w:pPr>
      <w:bookmarkStart w:id="245" w:name="_Toc93320484"/>
      <w:r w:rsidRPr="00903DBA">
        <w:t>The If Statement</w:t>
      </w:r>
      <w:bookmarkEnd w:id="245"/>
    </w:p>
    <w:p w14:paraId="60D0F1C1" w14:textId="3FAD6DBE" w:rsidR="00E6231D" w:rsidRPr="00903DBA" w:rsidRDefault="005E5A36" w:rsidP="00E6231D">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lastRenderedPageBreak/>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4EEACDCE"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Heading3"/>
        <w:rPr>
          <w:highlight w:val="white"/>
        </w:rPr>
      </w:pPr>
      <w:bookmarkStart w:id="246" w:name="_Toc93320485"/>
      <w:r>
        <w:rPr>
          <w:highlight w:val="white"/>
        </w:rPr>
        <w:t>The If-Else Statement</w:t>
      </w:r>
      <w:bookmarkEnd w:id="246"/>
    </w:p>
    <w:p w14:paraId="473DC39C" w14:textId="2C02926A"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5204F29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Heading3"/>
      </w:pPr>
      <w:bookmarkStart w:id="247" w:name="_Toc93320486"/>
      <w:r>
        <w:lastRenderedPageBreak/>
        <w:t>The Switch Statement</w:t>
      </w:r>
      <w:bookmarkEnd w:id="247"/>
    </w:p>
    <w:p w14:paraId="777DD1B2" w14:textId="167A577B"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752D93"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59D823A2"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5CB64D5C"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1F06A790"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42C06A4"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188CCB63" w:rsidR="005E5A36" w:rsidRPr="00903DBA" w:rsidRDefault="005E5A36" w:rsidP="005E5A36">
      <w:pPr>
        <w:rPr>
          <w:highlight w:val="white"/>
        </w:rPr>
      </w:pPr>
      <w:r w:rsidRPr="00903DBA">
        <w:rPr>
          <w:highlight w:val="white"/>
        </w:rPr>
        <w:t xml:space="preserve">After the case values, we add a </w:t>
      </w:r>
      <w:r w:rsidR="005A6243" w:rsidRPr="005A6243">
        <w:rPr>
          <w:rStyle w:val="KeyWord0"/>
          <w:highlight w:val="white"/>
        </w:rPr>
        <w:t>C</w:t>
      </w:r>
      <w:r w:rsidRPr="005A6243">
        <w:rPr>
          <w:rStyle w:val="KeyWord0"/>
          <w:highlight w:val="white"/>
        </w:rPr>
        <w:t>ase</w:t>
      </w:r>
      <w:r w:rsidR="005A6243" w:rsidRPr="005A6243">
        <w:rPr>
          <w:rStyle w:val="KeyWord0"/>
          <w:highlight w:val="white"/>
        </w:rPr>
        <w:t>E</w:t>
      </w:r>
      <w:r w:rsidRPr="005A6243">
        <w:rPr>
          <w:rStyle w:val="KeyWord0"/>
          <w:highlight w:val="white"/>
        </w:rPr>
        <w:t>nd</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Heading3"/>
      </w:pPr>
      <w:bookmarkStart w:id="248" w:name="_Toc93320487"/>
      <w:r>
        <w:t>The Case Statement</w:t>
      </w:r>
      <w:bookmarkEnd w:id="248"/>
    </w:p>
    <w:p w14:paraId="3D62D426" w14:textId="65D815F0" w:rsidR="00615A02" w:rsidRDefault="00F435F7" w:rsidP="009A320C">
      <w:r>
        <w:t>For the c</w:t>
      </w:r>
      <w:r w:rsidR="005E5A36" w:rsidRPr="00903DBA">
        <w:t xml:space="preserve">ase statement </w:t>
      </w:r>
      <w:r>
        <w:t xml:space="preserve">the </w:t>
      </w:r>
      <w:proofErr w:type="spellStart"/>
      <w:r w:rsidR="008C27FE">
        <w:rPr>
          <w:rStyle w:val="CodeInText"/>
        </w:rPr>
        <w:t>m_c</w:t>
      </w:r>
      <w:r w:rsidR="005E5A36" w:rsidRPr="00903DBA">
        <w:rPr>
          <w:rStyle w:val="CodeInText"/>
        </w:rPr>
        <w:t>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77777777" w:rsidR="007B5B5E" w:rsidRDefault="007B5B5E" w:rsidP="007B5B5E">
      <w:pPr>
        <w:pStyle w:val="Code"/>
        <w:rPr>
          <w:highlight w:val="white"/>
        </w:rPr>
      </w:pPr>
      <w:r w:rsidRPr="007B5B5E">
        <w:rPr>
          <w:highlight w:val="white"/>
        </w:rPr>
        <w:t xml:space="preserve">      Assert.Error(expression.Symbol.Value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Heading3"/>
      </w:pPr>
      <w:bookmarkStart w:id="249" w:name="_Toc93320488"/>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00826390" w:rsidR="00C10F82" w:rsidRDefault="00C10F82" w:rsidP="005E5A36">
      <w:pPr>
        <w:pStyle w:val="Heading3"/>
        <w:numPr>
          <w:ilvl w:val="2"/>
          <w:numId w:val="214"/>
        </w:numPr>
      </w:pPr>
      <w:bookmarkStart w:id="250" w:name="_Toc93320489"/>
      <w:r w:rsidRPr="00903DBA">
        <w:t xml:space="preserve">The </w:t>
      </w:r>
      <w:r>
        <w:t>Break</w:t>
      </w:r>
      <w:r w:rsidRPr="00903DBA">
        <w:t xml:space="preserve"> Statement</w:t>
      </w:r>
      <w:bookmarkEnd w:id="250"/>
    </w:p>
    <w:p w14:paraId="5A249886" w14:textId="3B51D757" w:rsidR="00774E69" w:rsidRDefault="007579B2" w:rsidP="007579B2">
      <w:r>
        <w:t xml:space="preserve">A break statement must be enclosed by a </w:t>
      </w:r>
      <w:r w:rsidRPr="0020755D">
        <w:rPr>
          <w:rStyle w:val="KeyWord0"/>
        </w:rPr>
        <w:t>switch</w:t>
      </w:r>
      <w:r>
        <w:t>,</w:t>
      </w:r>
      <w:r w:rsidR="00E1117F">
        <w:t xml:space="preserve"> </w:t>
      </w:r>
      <w:r w:rsidRPr="0020755D">
        <w:rPr>
          <w:rStyle w:val="KeyWord0"/>
        </w:rPr>
        <w:t>while</w:t>
      </w:r>
      <w:r>
        <w:t xml:space="preserve">, </w:t>
      </w:r>
      <w:r w:rsidRPr="0020755D">
        <w:rPr>
          <w:rStyle w:val="KeyWord0"/>
        </w:rPr>
        <w:t>do</w:t>
      </w:r>
      <w:r>
        <w:t xml:space="preserve">, or </w:t>
      </w:r>
      <w:r w:rsidRPr="0020755D">
        <w:rPr>
          <w:rStyle w:val="KeyWord0"/>
        </w:rPr>
        <w:t>for</w:t>
      </w:r>
      <w:r>
        <w:t xml:space="preserve"> statement, in which case the </w:t>
      </w:r>
      <w:r w:rsidRPr="00EC7AF7">
        <w:rPr>
          <w:rStyle w:val="KeyWord0"/>
        </w:rPr>
        <w:t>m_breakSetStack</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774E69" w:rsidRPr="00774E69">
        <w:rPr>
          <w:rStyle w:val="KeyWord0"/>
        </w:rPr>
        <w:t>m_breakSetstack</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Heading3"/>
      </w:pPr>
      <w:bookmarkStart w:id="251" w:name="_Toc93320490"/>
      <w:r w:rsidRPr="00903DBA">
        <w:lastRenderedPageBreak/>
        <w:t>The While Statement</w:t>
      </w:r>
      <w:bookmarkEnd w:id="251"/>
    </w:p>
    <w:p w14:paraId="4E041652" w14:textId="70028F22"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E8258F" w:rsidRPr="00E8258F">
        <w:rPr>
          <w:rStyle w:val="KeyWord0"/>
          <w:highlight w:val="white"/>
        </w:rPr>
        <w:t>m_continueSetStack</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241CB7E4"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w:t>
      </w:r>
      <w:r w:rsidR="001962D1">
        <w:rPr>
          <w:highlight w:val="white"/>
        </w:rPr>
        <w:t xml:space="preserve">the </w:t>
      </w:r>
      <w:r w:rsidRPr="0020755D">
        <w:rPr>
          <w:rStyle w:val="KeyWord0"/>
          <w:highlight w:val="white"/>
        </w:rPr>
        <w:t>while</w:t>
      </w:r>
      <w:r w:rsidRPr="00903DBA">
        <w:rPr>
          <w:highlight w:val="white"/>
        </w:rPr>
        <w:t xml:space="preserve">, </w:t>
      </w:r>
      <w:r w:rsidRPr="0020755D">
        <w:rPr>
          <w:rStyle w:val="KeyWord0"/>
          <w:highlight w:val="white"/>
        </w:rPr>
        <w:t>do</w:t>
      </w:r>
      <w:r w:rsidRPr="00903DBA">
        <w:rPr>
          <w:highlight w:val="white"/>
        </w:rPr>
        <w:t xml:space="preserve">, or </w:t>
      </w:r>
      <w:r w:rsidRPr="0020755D">
        <w:rPr>
          <w:rStyle w:val="KeyWord0"/>
          <w:highlight w:val="white"/>
        </w:rPr>
        <w:t>for</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5F3E099D"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w:t>
      </w:r>
      <w:r w:rsidR="00EF5DCF">
        <w:rPr>
          <w:highlight w:val="white"/>
        </w:rPr>
        <w:t xml:space="preserve">beginning of the </w:t>
      </w:r>
      <w:r w:rsidRPr="00903DBA">
        <w:rPr>
          <w:highlight w:val="white"/>
        </w:rPr>
        <w:t>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08EA5DCB"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w:t>
      </w:r>
      <w:r w:rsidR="00277560">
        <w:rPr>
          <w:highlight w:val="white"/>
        </w:rPr>
        <w:t>break-set</w:t>
      </w:r>
      <w:r w:rsidRPr="00903DBA">
        <w:rPr>
          <w:highlight w:val="white"/>
        </w:rPr>
        <w:t xml:space="preserve">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1C703389"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w:t>
      </w:r>
      <w:r w:rsidR="00277560">
        <w:rPr>
          <w:highlight w:val="white"/>
        </w:rPr>
        <w:t>continue-set</w:t>
      </w:r>
      <w:r w:rsidRPr="00903DBA">
        <w:rPr>
          <w:highlight w:val="white"/>
        </w:rPr>
        <w:t xml:space="preserve">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Heading3"/>
      </w:pPr>
      <w:bookmarkStart w:id="252" w:name="_Toc93320491"/>
      <w:r w:rsidRPr="00903DBA">
        <w:t>The Do Statement</w:t>
      </w:r>
      <w:bookmarkEnd w:id="252"/>
    </w:p>
    <w:p w14:paraId="28A46732" w14:textId="2F62C185" w:rsidR="00804872" w:rsidRDefault="00904B6E" w:rsidP="00804872">
      <w:pPr>
        <w:rPr>
          <w:highlight w:val="white"/>
        </w:rPr>
      </w:pPr>
      <w:r>
        <w:rPr>
          <w:highlight w:val="white"/>
        </w:rPr>
        <w:t xml:space="preserve">The </w:t>
      </w:r>
      <w:r w:rsidRPr="00277560">
        <w:rPr>
          <w:rStyle w:val="KeyWord0"/>
          <w:highlight w:val="white"/>
        </w:rPr>
        <w:t>do</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lastRenderedPageBreak/>
        <w:t xml:space="preserve">      codeList.AddRange(expression.LongList);</w:t>
      </w:r>
    </w:p>
    <w:p w14:paraId="4B4964A1" w14:textId="4E9FB61A"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Pr="00277560">
        <w:rPr>
          <w:rStyle w:val="KeyWord0"/>
          <w:highlight w:val="white"/>
        </w:rPr>
        <w:t>do</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 xml:space="preserve">The next-set of the </w:t>
      </w:r>
      <w:r w:rsidRPr="00277560">
        <w:rPr>
          <w:rStyle w:val="KeyWord0"/>
          <w:highlight w:val="white"/>
        </w:rPr>
        <w:t>do</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Heading3"/>
      </w:pPr>
      <w:bookmarkStart w:id="253" w:name="_Toc93320492"/>
      <w:r w:rsidRPr="00903DBA">
        <w:t>The For Statement</w:t>
      </w:r>
      <w:bookmarkEnd w:id="253"/>
    </w:p>
    <w:p w14:paraId="3DE55E38" w14:textId="43B7B9F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lastRenderedPageBreak/>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26FE395" w:rsidR="005E5A36" w:rsidRPr="00903DBA" w:rsidRDefault="005E5A36" w:rsidP="005E5A36">
      <w:r w:rsidRPr="00903DBA">
        <w:t xml:space="preserve">Finally, like the </w:t>
      </w:r>
      <w:r w:rsidRPr="00A81FE5">
        <w:rPr>
          <w:rStyle w:val="KeyWord0"/>
        </w:rPr>
        <w:t>while</w:t>
      </w:r>
      <w:r w:rsidRPr="00903DBA">
        <w:t xml:space="preserve"> case,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08F098C6" w:rsidR="00EA070B" w:rsidRDefault="00EA070B" w:rsidP="00EA070B">
      <w:pPr>
        <w:pStyle w:val="Heading3"/>
        <w:numPr>
          <w:ilvl w:val="2"/>
          <w:numId w:val="215"/>
        </w:numPr>
      </w:pPr>
      <w:bookmarkStart w:id="254" w:name="_Toc93320493"/>
      <w:r w:rsidRPr="00903DBA">
        <w:t xml:space="preserve">The </w:t>
      </w:r>
      <w:r>
        <w:t>Continue</w:t>
      </w:r>
      <w:r w:rsidRPr="00903DBA">
        <w:t xml:space="preserve"> Statement</w:t>
      </w:r>
      <w:bookmarkEnd w:id="254"/>
    </w:p>
    <w:p w14:paraId="6037EF09" w14:textId="7F340122" w:rsidR="0056138F" w:rsidRDefault="00B134FB" w:rsidP="0090704A">
      <w:pPr>
        <w:rPr>
          <w:highlight w:val="white"/>
        </w:rPr>
      </w:pPr>
      <w:r>
        <w:rPr>
          <w:highlight w:val="white"/>
        </w:rPr>
        <w:t xml:space="preserve">The </w:t>
      </w:r>
      <w:r w:rsidRPr="00F86157">
        <w:rPr>
          <w:rStyle w:val="KeyWord0"/>
          <w:highlight w:val="white"/>
        </w:rPr>
        <w:t>continue</w:t>
      </w:r>
      <w:r>
        <w:rPr>
          <w:highlight w:val="white"/>
        </w:rPr>
        <w:t xml:space="preserve"> statement works in the same way as the </w:t>
      </w:r>
      <w:r w:rsidRPr="00F86157">
        <w:rPr>
          <w:rStyle w:val="KeyWord0"/>
          <w:highlight w:val="white"/>
        </w:rPr>
        <w:t>break</w:t>
      </w:r>
      <w:r>
        <w:rPr>
          <w:highlight w:val="white"/>
        </w:rPr>
        <w:t xml:space="preserve"> statement, we add the first instruction following the </w:t>
      </w:r>
      <w:r w:rsidR="0056138F" w:rsidRPr="00F86157">
        <w:rPr>
          <w:rStyle w:val="KeyWord0"/>
          <w:highlight w:val="white"/>
        </w:rPr>
        <w:t>continue</w:t>
      </w:r>
      <w:r>
        <w:rPr>
          <w:highlight w:val="white"/>
        </w:rPr>
        <w:t xml:space="preserve"> statement to the set on top </w:t>
      </w:r>
      <w:r w:rsidR="0056138F" w:rsidRPr="0056138F">
        <w:rPr>
          <w:rStyle w:val="KeyWord0"/>
          <w:highlight w:val="white"/>
        </w:rPr>
        <w:t>m_continueSetStack</w:t>
      </w:r>
      <w:r w:rsidR="0056138F">
        <w:rPr>
          <w:highlight w:val="white"/>
        </w:rPr>
        <w:t xml:space="preserve">. We report an error if the statement is not enclosed by </w:t>
      </w:r>
      <w:r w:rsidR="002417A6">
        <w:rPr>
          <w:highlight w:val="white"/>
        </w:rPr>
        <w:t xml:space="preserve">a </w:t>
      </w:r>
      <w:r w:rsidR="002417A6" w:rsidRPr="00F86157">
        <w:rPr>
          <w:rStyle w:val="KeyWord0"/>
          <w:highlight w:val="white"/>
        </w:rPr>
        <w:t>while</w:t>
      </w:r>
      <w:r w:rsidR="002417A6">
        <w:rPr>
          <w:highlight w:val="white"/>
        </w:rPr>
        <w:t xml:space="preserve">, </w:t>
      </w:r>
      <w:r w:rsidR="002417A6" w:rsidRPr="00F86157">
        <w:rPr>
          <w:rStyle w:val="KeyWord0"/>
          <w:highlight w:val="white"/>
        </w:rPr>
        <w:t>do</w:t>
      </w:r>
      <w:r w:rsidR="002417A6">
        <w:rPr>
          <w:highlight w:val="white"/>
        </w:rPr>
        <w:t xml:space="preserve">, or </w:t>
      </w:r>
      <w:r w:rsidR="002417A6" w:rsidRPr="00F86157">
        <w:rPr>
          <w:rStyle w:val="KeyWord0"/>
          <w:highlight w:val="white"/>
        </w:rPr>
        <w:t>for</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Heading3"/>
      </w:pPr>
      <w:bookmarkStart w:id="255" w:name="_Toc93320494"/>
      <w:r>
        <w:t xml:space="preserve">The </w:t>
      </w:r>
      <w:r w:rsidRPr="00903DBA">
        <w:t xml:space="preserve">Label and </w:t>
      </w:r>
      <w:proofErr w:type="spellStart"/>
      <w:r w:rsidR="003F7BCA">
        <w:t>Goto</w:t>
      </w:r>
      <w:proofErr w:type="spellEnd"/>
      <w:r w:rsidRPr="00903DBA">
        <w:t xml:space="preserve"> Statement</w:t>
      </w:r>
      <w:r>
        <w:t>s</w:t>
      </w:r>
      <w:bookmarkEnd w:id="255"/>
    </w:p>
    <w:p w14:paraId="44B6A534" w14:textId="4A19AC8B"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r w:rsidR="00965090" w:rsidRPr="00F86157">
        <w:rPr>
          <w:rStyle w:val="KeyWord0"/>
          <w:highlight w:val="white"/>
        </w:rPr>
        <w:t>goto</w:t>
      </w:r>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6928C400"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lastRenderedPageBreak/>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Pr="003D5171">
        <w:rPr>
          <w:rStyle w:val="KeyWord0"/>
          <w:highlight w:val="white"/>
        </w:rPr>
        <w:t>goto</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Heading3"/>
      </w:pPr>
      <w:bookmarkStart w:id="256" w:name="_Toc93320495"/>
      <w:r w:rsidRPr="00903DBA">
        <w:t>Return Statement</w:t>
      </w:r>
      <w:bookmarkEnd w:id="256"/>
    </w:p>
    <w:p w14:paraId="3E63649E" w14:textId="1EA52AD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5F161D" w:rsidRPr="003D5171">
        <w:rPr>
          <w:rStyle w:val="KeyWord0"/>
        </w:rPr>
        <w:t>main</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650C19" w:rsidRPr="002A413C">
        <w:rPr>
          <w:rStyle w:val="KeyWord0"/>
        </w:rPr>
        <w:t>main</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lastRenderedPageBreak/>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Heading3"/>
      </w:pPr>
      <w:bookmarkStart w:id="257" w:name="_Toc93320496"/>
      <w:r w:rsidRPr="00903DBA">
        <w:t>Optional Expression Statement</w:t>
      </w:r>
      <w:bookmarkEnd w:id="257"/>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Heading3"/>
      </w:pPr>
      <w:bookmarkStart w:id="258" w:name="_Toc93320497"/>
      <w:r w:rsidRPr="00903DBA">
        <w:t>Jump Register Statements</w:t>
      </w:r>
      <w:bookmarkEnd w:id="258"/>
    </w:p>
    <w:p w14:paraId="628BAA66" w14:textId="18D7899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w:t>
      </w:r>
      <w:r w:rsidR="006B3C87">
        <w:t>d</w:t>
      </w:r>
      <w:r>
        <w:t xml:space="preserve">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lastRenderedPageBreak/>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Heading3"/>
        <w:numPr>
          <w:ilvl w:val="2"/>
          <w:numId w:val="151"/>
        </w:numPr>
      </w:pPr>
      <w:bookmarkStart w:id="259" w:name="_Toc93320498"/>
      <w:r w:rsidRPr="00903DBA">
        <w:t>Interrupt Statements</w:t>
      </w:r>
      <w:bookmarkEnd w:id="25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Heading3"/>
        <w:numPr>
          <w:ilvl w:val="2"/>
          <w:numId w:val="152"/>
        </w:numPr>
      </w:pPr>
      <w:bookmarkStart w:id="260" w:name="_Toc93320499"/>
      <w:r w:rsidRPr="00903DBA">
        <w:t>System Call Statements</w:t>
      </w:r>
      <w:bookmarkEnd w:id="26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Heading2"/>
      </w:pPr>
      <w:bookmarkStart w:id="261" w:name="_Toc93320500"/>
      <w:r w:rsidRPr="00903DBA">
        <w:t>Expressions</w:t>
      </w:r>
      <w:bookmarkEnd w:id="261"/>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Heading3"/>
        <w:rPr>
          <w:highlight w:val="white"/>
        </w:rPr>
      </w:pPr>
      <w:bookmarkStart w:id="262" w:name="_Toc93320501"/>
      <w:r>
        <w:rPr>
          <w:highlight w:val="white"/>
        </w:rPr>
        <w:t>The Comma Expression</w:t>
      </w:r>
      <w:bookmarkEnd w:id="262"/>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Heading3"/>
      </w:pPr>
      <w:bookmarkStart w:id="263" w:name="_Toc93320502"/>
      <w:r w:rsidRPr="00903DBA">
        <w:lastRenderedPageBreak/>
        <w:t>The Assignment Expression</w:t>
      </w:r>
      <w:bookmarkEnd w:id="263"/>
    </w:p>
    <w:p w14:paraId="5810303C" w14:textId="0BF21B45"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lastRenderedPageBreak/>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53163E9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5C7D1E" w:rsidRPr="009261FE">
        <w:rPr>
          <w:rStyle w:val="KeyWord0"/>
          <w:highlight w:val="white"/>
        </w:rPr>
        <w:t>bitwise</w:t>
      </w:r>
      <w:r w:rsidR="005C7D1E">
        <w:rPr>
          <w:highlight w:val="white"/>
        </w:rPr>
        <w:t xml:space="preserve"> </w:t>
      </w:r>
      <w:r w:rsidR="005C7D1E" w:rsidRPr="005C7D1E">
        <w:rPr>
          <w:rStyle w:val="KeyWord0"/>
          <w:highlight w:val="white"/>
        </w:rPr>
        <w:t>and</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Heading3"/>
      </w:pPr>
      <w:bookmarkStart w:id="264" w:name="_Toc93320503"/>
      <w:r w:rsidRPr="00903DBA">
        <w:t>The Condition Expression</w:t>
      </w:r>
      <w:bookmarkEnd w:id="264"/>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6538CAC9" w:rsidR="005E5A36" w:rsidRPr="00903DBA" w:rsidRDefault="001644F0" w:rsidP="005E5A36">
      <w:pPr>
        <w:rPr>
          <w:highlight w:val="white"/>
        </w:rPr>
      </w:pPr>
      <w:r>
        <w:rPr>
          <w:highlight w:val="white"/>
        </w:rPr>
        <w:t>W</w:t>
      </w:r>
      <w:r w:rsidR="005E5A36" w:rsidRPr="00903DBA">
        <w:rPr>
          <w:highlight w:val="white"/>
        </w:rPr>
        <w:t xml:space="preserve">e define </w:t>
      </w:r>
      <w:r w:rsidR="005E5A36" w:rsidRPr="00903DBA">
        <w:rPr>
          <w:rStyle w:val="KeyWord0"/>
          <w:highlight w:val="white"/>
        </w:rPr>
        <w:t>maxType</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lastRenderedPageBreak/>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lastRenderedPageBreak/>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4ED85192" w:rsidR="005E5A36" w:rsidRPr="00903DBA" w:rsidRDefault="005E5A36" w:rsidP="0060539D">
      <w:pPr>
        <w:pStyle w:val="Heading3"/>
      </w:pPr>
      <w:bookmarkStart w:id="265" w:name="_Toc93320504"/>
      <w:r w:rsidRPr="00903DBA">
        <w:t xml:space="preserve">Constant </w:t>
      </w:r>
      <w:r w:rsidR="00193A69">
        <w:t xml:space="preserve">Integral </w:t>
      </w:r>
      <w:r w:rsidRPr="00903DBA">
        <w:t>Expression</w:t>
      </w:r>
      <w:bookmarkEnd w:id="265"/>
    </w:p>
    <w:p w14:paraId="1C0D44E1" w14:textId="24F20CAE"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2EAB4DE2" w:rsidR="005E5A36" w:rsidRDefault="00333E66" w:rsidP="0060539D">
      <w:pPr>
        <w:pStyle w:val="Heading3"/>
        <w:numPr>
          <w:ilvl w:val="2"/>
          <w:numId w:val="123"/>
        </w:numPr>
      </w:pPr>
      <w:bookmarkStart w:id="266" w:name="_Toc93320505"/>
      <w:r>
        <w:t xml:space="preserve">The </w:t>
      </w:r>
      <w:r w:rsidR="005E5A36" w:rsidRPr="00903DBA">
        <w:t>Logical Expression</w:t>
      </w:r>
      <w:r w:rsidR="00A531CD">
        <w:t>s</w:t>
      </w:r>
      <w:bookmarkEnd w:id="266"/>
    </w:p>
    <w:p w14:paraId="361C6F9F" w14:textId="7F5A783B" w:rsidR="00B14220" w:rsidRPr="00903DBA" w:rsidRDefault="00C91C43" w:rsidP="00B14220">
      <w:pPr>
        <w:rPr>
          <w:color w:val="auto"/>
        </w:rPr>
      </w:pPr>
      <w:r w:rsidRPr="00FA571C">
        <w:rPr>
          <w:highlight w:val="white"/>
        </w:rPr>
        <w:t xml:space="preserve">The </w:t>
      </w:r>
      <w:r w:rsidRPr="00302B5C">
        <w:rPr>
          <w:rStyle w:val="KeyWord0"/>
          <w:highlight w:val="white"/>
        </w:rPr>
        <w:t>LogicalExpression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lastRenderedPageBreak/>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3AF2953D"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7D55" w:rsidRPr="00D47D55">
        <w:rPr>
          <w:rStyle w:val="KeyWord0"/>
          <w:highlight w:val="white"/>
        </w:rPr>
        <w:t>or</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11A9CAEB" w:rsidR="00764253" w:rsidRDefault="00764253" w:rsidP="00764253">
      <w:r w:rsidRPr="00AB0FBF">
        <w:rPr>
          <w:highlight w:val="white"/>
        </w:rPr>
        <w:t xml:space="preserve">The </w:t>
      </w:r>
      <w:r w:rsidR="00AB0FBF" w:rsidRPr="00AB0FBF">
        <w:rPr>
          <w:rStyle w:val="KeyWord0"/>
          <w:highlight w:val="white"/>
        </w:rPr>
        <w:t>and</w:t>
      </w:r>
      <w:r w:rsidR="00AB0FBF" w:rsidRPr="00AB0FBF">
        <w:rPr>
          <w:highlight w:val="white"/>
        </w:rPr>
        <w:t xml:space="preserve"> operator </w:t>
      </w:r>
      <w:r>
        <w:t xml:space="preserve">works in the opposite way compared to the </w:t>
      </w:r>
      <w:r w:rsidRPr="001A5A36">
        <w:rPr>
          <w:rStyle w:val="KeyWord0"/>
        </w:rPr>
        <w:t>or</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60093AF9" w:rsidR="005E5A36" w:rsidRDefault="005E5A36" w:rsidP="0060539D">
      <w:pPr>
        <w:pStyle w:val="Heading3"/>
        <w:numPr>
          <w:ilvl w:val="2"/>
          <w:numId w:val="11"/>
        </w:numPr>
        <w:rPr>
          <w:highlight w:val="white"/>
        </w:rPr>
      </w:pPr>
      <w:bookmarkStart w:id="267" w:name="_Toc93320506"/>
      <w:r w:rsidRPr="008B293C">
        <w:rPr>
          <w:highlight w:val="white"/>
        </w:rPr>
        <w:lastRenderedPageBreak/>
        <w:t xml:space="preserve">Bitwise </w:t>
      </w:r>
      <w:r w:rsidR="007A1886">
        <w:rPr>
          <w:highlight w:val="white"/>
        </w:rPr>
        <w:t xml:space="preserve">and Shift </w:t>
      </w:r>
      <w:r w:rsidRPr="008B293C">
        <w:rPr>
          <w:highlight w:val="white"/>
        </w:rPr>
        <w:t>Expressions</w:t>
      </w:r>
      <w:bookmarkEnd w:id="267"/>
    </w:p>
    <w:p w14:paraId="4FA43687" w14:textId="4A0D95EF"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Pr="000B3696">
        <w:rPr>
          <w:rStyle w:val="KeyWord0"/>
          <w:highlight w:val="white"/>
        </w:rPr>
        <w:t>inclusive</w:t>
      </w:r>
      <w:r>
        <w:rPr>
          <w:highlight w:val="white"/>
        </w:rPr>
        <w:t xml:space="preserve"> </w:t>
      </w:r>
      <w:r w:rsidRPr="0079018B">
        <w:rPr>
          <w:rStyle w:val="KeyWord0"/>
          <w:highlight w:val="white"/>
        </w:rPr>
        <w:t>or</w:t>
      </w:r>
      <w:r>
        <w:rPr>
          <w:highlight w:val="white"/>
        </w:rPr>
        <w:t xml:space="preserve">, </w:t>
      </w:r>
      <w:r w:rsidRPr="000B3696">
        <w:rPr>
          <w:rStyle w:val="KeyWord0"/>
          <w:highlight w:val="white"/>
        </w:rPr>
        <w:t>exclusive</w:t>
      </w:r>
      <w:r>
        <w:rPr>
          <w:highlight w:val="white"/>
        </w:rPr>
        <w:t xml:space="preser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434E1EF6" w:rsidR="00ED6D00" w:rsidRPr="00903DBA" w:rsidRDefault="003D0112" w:rsidP="00ED6D00">
      <w:pPr>
        <w:rPr>
          <w:highlight w:val="white"/>
        </w:rPr>
      </w:pPr>
      <w:r>
        <w:rPr>
          <w:highlight w:val="white"/>
        </w:rPr>
        <w:t xml:space="preserve">In case of inclusive or exclusive </w:t>
      </w:r>
      <w:r w:rsidRPr="003D0112">
        <w:rPr>
          <w:rStyle w:val="KeyWord0"/>
          <w:highlight w:val="white"/>
        </w:rPr>
        <w:t>or</w:t>
      </w:r>
      <w:r>
        <w:rPr>
          <w:highlight w:val="white"/>
        </w:rPr>
        <w:t xml:space="preserve">, or </w:t>
      </w:r>
      <w:r w:rsidRPr="003D0112">
        <w:rPr>
          <w:rStyle w:val="KeyWord0"/>
          <w:highlight w:val="white"/>
        </w:rPr>
        <w:t>and</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lastRenderedPageBreak/>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Heading3"/>
      </w:pPr>
      <w:bookmarkStart w:id="268" w:name="_Toc93320507"/>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14B64883"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5E5A36" w:rsidRPr="00463BE4">
        <w:rPr>
          <w:rStyle w:val="KeyWord0"/>
          <w:highlight w:val="white"/>
        </w:rPr>
        <w:t>if</w:t>
      </w:r>
      <w:r w:rsidR="005E5A36" w:rsidRPr="00903DBA">
        <w:rPr>
          <w:highlight w:val="white"/>
        </w:rPr>
        <w:t>-</w:t>
      </w:r>
      <w:proofErr w:type="spellStart"/>
      <w:r w:rsidR="005E5A36" w:rsidRPr="00463BE4">
        <w:rPr>
          <w:rStyle w:val="KeyWord0"/>
          <w:highlight w:val="white"/>
        </w:rPr>
        <w:t>goto</w:t>
      </w:r>
      <w:proofErr w:type="spellEnd"/>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FC4C28" w:rsidRPr="00FC4C28">
        <w:rPr>
          <w:rStyle w:val="KeyWord0"/>
          <w:highlight w:val="white"/>
        </w:rPr>
        <w:t>jump</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lastRenderedPageBreak/>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Heading3"/>
      </w:pPr>
      <w:bookmarkStart w:id="269" w:name="_Toc93320508"/>
      <w:r w:rsidRPr="00903DBA">
        <w:t>Addition Expression</w:t>
      </w:r>
      <w:bookmarkEnd w:id="269"/>
    </w:p>
    <w:p w14:paraId="6D31F8AF" w14:textId="7B99209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Pr="00B92E4A">
        <w:rPr>
          <w:rStyle w:val="KeyWord0"/>
          <w:highlight w:val="white"/>
        </w:rPr>
        <w:t>MultiplySize</w:t>
      </w:r>
      <w:r>
        <w:rPr>
          <w:highlight w:val="white"/>
        </w:rPr>
        <w:t xml:space="preserve"> method</w:t>
      </w:r>
      <w:r w:rsidR="00294A1E">
        <w:rPr>
          <w:highlight w:val="white"/>
        </w:rPr>
        <w:t xml:space="preserve"> that becomes called by </w:t>
      </w:r>
      <w:r w:rsidR="00294A1E" w:rsidRPr="00294A1E">
        <w:rPr>
          <w:rStyle w:val="KeyWord0"/>
          <w:highlight w:val="white"/>
        </w:rPr>
        <w:t>AdditionExpression</w:t>
      </w:r>
      <w:r w:rsidR="00294A1E">
        <w:rPr>
          <w:highlight w:val="white"/>
        </w:rPr>
        <w:t xml:space="preserve"> and </w:t>
      </w:r>
      <w:r w:rsidR="00294A1E" w:rsidRPr="00294A1E">
        <w:rPr>
          <w:rStyle w:val="KeyWord0"/>
          <w:highlight w:val="white"/>
        </w:rPr>
        <w:t>SubtractionExpression</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7777777" w:rsidR="0043269F" w:rsidRPr="0043269F" w:rsidRDefault="0043269F" w:rsidP="0043269F">
      <w:pPr>
        <w:pStyle w:val="Code"/>
        <w:rPr>
          <w:highlight w:val="white"/>
        </w:rPr>
      </w:pPr>
      <w:r w:rsidRPr="0043269F">
        <w:rPr>
          <w:highlight w:val="white"/>
        </w:rPr>
        <w:t xml:space="preserve">      Assert.Error(!arrayType.PointerOrArrayType.IsVoid()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Paragraph"/>
        <w:numPr>
          <w:ilvl w:val="0"/>
          <w:numId w:val="180"/>
        </w:numPr>
        <w:rPr>
          <w:highlight w:val="white"/>
        </w:rPr>
      </w:pPr>
      <w:r>
        <w:rPr>
          <w:highlight w:val="white"/>
        </w:rPr>
        <w:t>Both types are arithmetic.</w:t>
      </w:r>
    </w:p>
    <w:p w14:paraId="130AA854" w14:textId="791663EB" w:rsidR="00B74900" w:rsidRPr="00BC5213" w:rsidRDefault="00B74900" w:rsidP="00BC5213">
      <w:pPr>
        <w:pStyle w:val="ListParagraph"/>
        <w:numPr>
          <w:ilvl w:val="0"/>
          <w:numId w:val="180"/>
        </w:numPr>
        <w:rPr>
          <w:highlight w:val="white"/>
        </w:rPr>
      </w:pPr>
      <w:r w:rsidRPr="00BC5213">
        <w:rPr>
          <w:highlight w:val="white"/>
        </w:rPr>
        <w:t>The left type is a pointer</w:t>
      </w:r>
      <w:r w:rsidR="0057615E">
        <w:rPr>
          <w:highlight w:val="white"/>
        </w:rPr>
        <w:t xml:space="preserve">, </w:t>
      </w:r>
      <w:r w:rsidRPr="00BC5213">
        <w:rPr>
          <w:highlight w:val="white"/>
        </w:rPr>
        <w:t xml:space="preserve">array, </w:t>
      </w:r>
      <w:r w:rsidR="0057615E">
        <w:rPr>
          <w:highlight w:val="white"/>
        </w:rPr>
        <w:t xml:space="preserve">or string, </w:t>
      </w:r>
      <w:r w:rsidRPr="00BC5213">
        <w:rPr>
          <w:highlight w:val="white"/>
        </w:rPr>
        <w:t>and the right type is an integral.</w:t>
      </w:r>
    </w:p>
    <w:p w14:paraId="4D083F0C" w14:textId="77777777" w:rsidR="0057615E" w:rsidRDefault="002A64B7" w:rsidP="00BC5213">
      <w:pPr>
        <w:pStyle w:val="ListParagraph"/>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w:t>
      </w:r>
      <w:r w:rsidR="0057615E">
        <w:rPr>
          <w:highlight w:val="white"/>
        </w:rPr>
        <w:t xml:space="preserve">, </w:t>
      </w:r>
      <w:r w:rsidRPr="00BC5213">
        <w:rPr>
          <w:highlight w:val="white"/>
        </w:rPr>
        <w:t>array</w:t>
      </w:r>
      <w:r w:rsidR="00FB7BD0">
        <w:rPr>
          <w:highlight w:val="white"/>
        </w:rPr>
        <w:t>,</w:t>
      </w:r>
      <w:r w:rsidR="0057615E">
        <w:rPr>
          <w:highlight w:val="white"/>
        </w:rPr>
        <w:t xml:space="preserve"> or string.</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77777777" w:rsidR="007D5DBE" w:rsidRPr="007D5DBE" w:rsidRDefault="007D5DBE" w:rsidP="007D5DBE">
      <w:pPr>
        <w:pStyle w:val="Code"/>
        <w:rPr>
          <w:highlight w:val="white"/>
        </w:rPr>
      </w:pPr>
      <w:r w:rsidRPr="007D5DBE">
        <w:rPr>
          <w:highlight w:val="white"/>
        </w:rPr>
        <w:t xml:space="preserve">      Assert.Error((leftType.IsArithmetic()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lastRenderedPageBreak/>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lastRenderedPageBreak/>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Heading3"/>
      </w:pPr>
      <w:bookmarkStart w:id="270" w:name="_Toc93320509"/>
      <w:r w:rsidRPr="00903DBA">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Paragraph"/>
        <w:numPr>
          <w:ilvl w:val="0"/>
          <w:numId w:val="180"/>
        </w:numPr>
        <w:rPr>
          <w:highlight w:val="white"/>
        </w:rPr>
      </w:pPr>
      <w:r>
        <w:rPr>
          <w:highlight w:val="white"/>
        </w:rPr>
        <w:t>Both types are arithmetic.</w:t>
      </w:r>
    </w:p>
    <w:p w14:paraId="26EAB3BD" w14:textId="1595B922" w:rsidR="00A15281" w:rsidRDefault="00A15281" w:rsidP="00A15281">
      <w:pPr>
        <w:pStyle w:val="ListParagraph"/>
        <w:numPr>
          <w:ilvl w:val="0"/>
          <w:numId w:val="180"/>
        </w:numPr>
        <w:rPr>
          <w:highlight w:val="white"/>
        </w:rPr>
      </w:pPr>
      <w:r>
        <w:rPr>
          <w:highlight w:val="white"/>
        </w:rPr>
        <w:t>The left type is a pointer</w:t>
      </w:r>
      <w:r w:rsidR="00706796">
        <w:rPr>
          <w:highlight w:val="white"/>
        </w:rPr>
        <w:t xml:space="preserve">, </w:t>
      </w:r>
      <w:r>
        <w:rPr>
          <w:highlight w:val="white"/>
        </w:rPr>
        <w:t xml:space="preserve">array, </w:t>
      </w:r>
      <w:r w:rsidR="00706796">
        <w:rPr>
          <w:highlight w:val="white"/>
        </w:rPr>
        <w:t xml:space="preserve">or string, </w:t>
      </w:r>
      <w:r>
        <w:rPr>
          <w:highlight w:val="white"/>
        </w:rPr>
        <w:t>and the right type is an integral.</w:t>
      </w:r>
    </w:p>
    <w:p w14:paraId="5B3BA2D1" w14:textId="4B050AFA" w:rsidR="00A15281" w:rsidRPr="00A15281" w:rsidRDefault="00A15281" w:rsidP="00A15281">
      <w:pPr>
        <w:pStyle w:val="ListParagraph"/>
        <w:numPr>
          <w:ilvl w:val="0"/>
          <w:numId w:val="180"/>
        </w:numPr>
        <w:rPr>
          <w:highlight w:val="white"/>
        </w:rPr>
      </w:pPr>
      <w:r>
        <w:rPr>
          <w:highlight w:val="white"/>
        </w:rPr>
        <w:t>Both types are pointers</w:t>
      </w:r>
      <w:r w:rsidR="00706796">
        <w:rPr>
          <w:highlight w:val="white"/>
        </w:rPr>
        <w:t xml:space="preserve">, </w:t>
      </w:r>
      <w:r>
        <w:rPr>
          <w:highlight w:val="white"/>
        </w:rPr>
        <w:t xml:space="preserve">arrays, </w:t>
      </w:r>
      <w:r w:rsidR="00706796">
        <w:rPr>
          <w:highlight w:val="white"/>
        </w:rPr>
        <w:t>or strings.</w:t>
      </w:r>
    </w:p>
    <w:p w14:paraId="1DA6831B" w14:textId="77777777" w:rsidR="005E1BB2" w:rsidRPr="005E1BB2" w:rsidRDefault="005E1BB2" w:rsidP="005E1BB2">
      <w:pPr>
        <w:pStyle w:val="Code"/>
        <w:rPr>
          <w:highlight w:val="white"/>
        </w:rPr>
      </w:pPr>
      <w:r w:rsidRPr="005E1BB2">
        <w:rPr>
          <w:highlight w:val="white"/>
        </w:rPr>
        <w:t xml:space="preserve">      Assert.Error((leftType.IsArithmetic()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t xml:space="preserve">      if (leftType.IsPointerArrayOrString()) {</w:t>
      </w:r>
    </w:p>
    <w:p w14:paraId="692F4946" w14:textId="77777777" w:rsidR="005E1BB2" w:rsidRPr="005E1BB2" w:rsidRDefault="005E1BB2" w:rsidP="005E1BB2">
      <w:pPr>
        <w:pStyle w:val="Code"/>
        <w:rPr>
          <w:highlight w:val="white"/>
        </w:rPr>
      </w:pPr>
      <w:r w:rsidRPr="005E1BB2">
        <w:rPr>
          <w:highlight w:val="white"/>
        </w:rPr>
        <w:t xml:space="preserve">        Assert.Error(!leftType.PointerArrayOrStringType.IsVoid()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77777777" w:rsidR="005E1BB2" w:rsidRPr="005E1BB2" w:rsidRDefault="005E1BB2" w:rsidP="005E1BB2">
      <w:pPr>
        <w:pStyle w:val="Code"/>
        <w:rPr>
          <w:highlight w:val="white"/>
        </w:rPr>
      </w:pPr>
      <w:r w:rsidRPr="005E1BB2">
        <w:rPr>
          <w:highlight w:val="white"/>
        </w:rPr>
        <w:t xml:space="preserve">        Assert.Error(!rightType.PointerArrayOrStringType.IsVoid()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lastRenderedPageBreak/>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Heading3"/>
        <w:rPr>
          <w:highlight w:val="white"/>
        </w:rPr>
      </w:pPr>
      <w:bookmarkStart w:id="271" w:name="_Toc93320510"/>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lastRenderedPageBreak/>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Heading3"/>
      </w:pPr>
      <w:bookmarkStart w:id="272" w:name="_Toc93320511"/>
      <w:r w:rsidRPr="00903DBA">
        <w:t>Cast Expressions</w:t>
      </w:r>
      <w:bookmarkEnd w:id="272"/>
    </w:p>
    <w:p w14:paraId="6889A6CE" w14:textId="4B447385" w:rsidR="005E5A36" w:rsidRPr="00903DBA" w:rsidRDefault="00317E0F" w:rsidP="005E5A36">
      <w:pPr>
        <w:rPr>
          <w:highlight w:val="white"/>
        </w:rPr>
      </w:pPr>
      <w:r>
        <w:rPr>
          <w:highlight w:val="white"/>
        </w:rPr>
        <w:t xml:space="preserve">The </w:t>
      </w:r>
      <w:r w:rsidRPr="005F3A83">
        <w:rPr>
          <w:rStyle w:val="KeyWord0"/>
          <w:highlight w:val="white"/>
        </w:rPr>
        <w:t>TypeName</w:t>
      </w:r>
      <w:r>
        <w:rPr>
          <w:highlight w:val="white"/>
        </w:rPr>
        <w:t xml:space="preserv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lastRenderedPageBreak/>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02DD098E" w:rsidR="005E5A36" w:rsidRDefault="005E5A36" w:rsidP="0060539D">
      <w:pPr>
        <w:pStyle w:val="Heading3"/>
      </w:pPr>
      <w:bookmarkStart w:id="273" w:name="_Toc93320512"/>
      <w:r w:rsidRPr="00903DBA">
        <w:t>Unary Expressions</w:t>
      </w:r>
      <w:bookmarkEnd w:id="273"/>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7777777" w:rsidR="001F57C5" w:rsidRPr="001F57C5" w:rsidRDefault="001F57C5" w:rsidP="001F57C5">
      <w:pPr>
        <w:pStyle w:val="Code"/>
        <w:rPr>
          <w:highlight w:val="white"/>
        </w:rPr>
      </w:pPr>
      <w:r w:rsidRPr="001F57C5">
        <w:rPr>
          <w:highlight w:val="white"/>
        </w:rPr>
        <w:t xml:space="preserve">        Assert.Error(expression.Symbol.Type.IsIntegral(),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77777777" w:rsidR="001F57C5" w:rsidRPr="001F57C5" w:rsidRDefault="001F57C5" w:rsidP="001F57C5">
      <w:pPr>
        <w:pStyle w:val="Code"/>
        <w:rPr>
          <w:highlight w:val="white"/>
        </w:rPr>
      </w:pPr>
      <w:r w:rsidRPr="001F57C5">
        <w:rPr>
          <w:highlight w:val="white"/>
        </w:rPr>
        <w:t xml:space="preserve">        Assert.Error(expression.Symbol.Type.IsArithmetic(),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7A5AC88E" w:rsidR="005E5A36" w:rsidRDefault="005E5A36" w:rsidP="0060539D">
      <w:pPr>
        <w:pStyle w:val="Heading3"/>
        <w:rPr>
          <w:highlight w:val="white"/>
        </w:rPr>
      </w:pPr>
      <w:bookmarkStart w:id="274" w:name="_Toc93320513"/>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Heading3"/>
        <w:rPr>
          <w:highlight w:val="white"/>
        </w:rPr>
      </w:pPr>
      <w:bookmarkStart w:id="275" w:name="_Toc93320514"/>
      <w:r w:rsidRPr="00DC37F5">
        <w:rPr>
          <w:highlight w:val="white"/>
        </w:rPr>
        <w:lastRenderedPageBreak/>
        <w:t xml:space="preserve">The </w:t>
      </w:r>
      <w:proofErr w:type="spellStart"/>
      <w:r w:rsidRPr="00DC37F5">
        <w:rPr>
          <w:highlight w:val="white"/>
        </w:rPr>
        <w:t>sizeof</w:t>
      </w:r>
      <w:proofErr w:type="spellEnd"/>
      <w:r w:rsidRPr="00DC37F5">
        <w:rPr>
          <w:highlight w:val="white"/>
        </w:rPr>
        <w:t xml:space="preserve"> Expression</w:t>
      </w:r>
      <w:bookmarkEnd w:id="275"/>
    </w:p>
    <w:p w14:paraId="1A57D6C7" w14:textId="33584091" w:rsidR="00E22064" w:rsidRPr="00903DBA" w:rsidRDefault="00E22064" w:rsidP="00E22064">
      <w:pPr>
        <w:rPr>
          <w:highlight w:val="white"/>
        </w:rPr>
      </w:pPr>
      <w:r>
        <w:rPr>
          <w:highlight w:val="white"/>
        </w:rPr>
        <w:t xml:space="preserve">The first </w:t>
      </w:r>
      <w:r w:rsidRPr="00A51F5C">
        <w:rPr>
          <w:rStyle w:val="KeyWord0"/>
          <w:highlight w:val="white"/>
        </w:rPr>
        <w:t>sizeof</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77777777" w:rsidR="00E22064" w:rsidRPr="00F437EA" w:rsidRDefault="00E22064" w:rsidP="00E22064">
      <w:pPr>
        <w:pStyle w:val="Code"/>
        <w:rPr>
          <w:highlight w:val="white"/>
        </w:rPr>
      </w:pPr>
      <w:r w:rsidRPr="00F437EA">
        <w:rPr>
          <w:highlight w:val="white"/>
        </w:rPr>
        <w:t xml:space="preserve">      Assert.Error(!type.Is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77777777" w:rsidR="00CE2744" w:rsidRPr="00CE2744" w:rsidRDefault="00CE2744" w:rsidP="00CE2744">
      <w:pPr>
        <w:pStyle w:val="Code"/>
      </w:pPr>
      <w:r w:rsidRPr="00CE2744">
        <w:t xml:space="preserve">      Assert.Error(!expression.Symbol.IsRegister(),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77777777" w:rsidR="005E5A36" w:rsidRPr="00903DBA" w:rsidRDefault="005E5A36" w:rsidP="0060539D">
      <w:pPr>
        <w:pStyle w:val="Heading3"/>
        <w:rPr>
          <w:highlight w:val="white"/>
        </w:rPr>
      </w:pPr>
      <w:bookmarkStart w:id="276" w:name="_Toc93320515"/>
      <w:r w:rsidRPr="00903DBA">
        <w:rPr>
          <w:highlight w:val="white"/>
        </w:rPr>
        <w:t>Prefix Increment and Decrement Expression</w:t>
      </w:r>
      <w:bookmarkEnd w:id="276"/>
    </w:p>
    <w:p w14:paraId="69DACBBD" w14:textId="42BD1F1E"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A35EBA" w:rsidRPr="00F437EA">
        <w:rPr>
          <w:rStyle w:val="KeyWord0"/>
          <w:highlight w:val="white"/>
        </w:rPr>
        <w:t>++i</w:t>
      </w:r>
      <w:r w:rsidR="00A35EBA">
        <w:rPr>
          <w:highlight w:val="white"/>
        </w:rPr>
        <w:t xml:space="preserve"> and </w:t>
      </w:r>
      <w:r w:rsidR="00A35EBA" w:rsidRPr="00F437EA">
        <w:rPr>
          <w:rStyle w:val="KeyWord0"/>
          <w:highlight w:val="white"/>
        </w:rPr>
        <w:t>--j</w:t>
      </w:r>
      <w:r w:rsidR="00A35EBA">
        <w:rPr>
          <w:highlight w:val="white"/>
        </w:rPr>
        <w:t xml:space="preserve"> are equivalent to </w:t>
      </w:r>
      <w:r w:rsidR="00A35EBA" w:rsidRPr="00A35EBA">
        <w:rPr>
          <w:rStyle w:val="KeyWord0"/>
          <w:highlight w:val="white"/>
        </w:rPr>
        <w:t>i+=1</w:t>
      </w:r>
      <w:r w:rsidR="00A35EBA">
        <w:rPr>
          <w:highlight w:val="white"/>
        </w:rPr>
        <w:t xml:space="preserve"> and </w:t>
      </w:r>
      <w:r w:rsidR="00A35EBA" w:rsidRPr="00A35EBA">
        <w:rPr>
          <w:rStyle w:val="KeyWord0"/>
          <w:highlight w:val="white"/>
        </w:rPr>
        <w:t>j-=1</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2F17EEE"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B03EF2" w:rsidRPr="001B75F2">
        <w:rPr>
          <w:rStyle w:val="KeyWord0"/>
          <w:highlight w:val="white"/>
        </w:rPr>
        <w:t>PushOne</w:t>
      </w:r>
      <w:r w:rsidR="00B03EF2">
        <w:rPr>
          <w:highlight w:val="white"/>
        </w:rPr>
        <w:t xml:space="preserve"> middle code instruction in the floating case, and add an object of the </w:t>
      </w:r>
      <w:r w:rsidR="00B03EF2" w:rsidRPr="00B03EF2">
        <w:rPr>
          <w:rStyle w:val="KeyWord0"/>
          <w:highlight w:val="white"/>
        </w:rPr>
        <w:t>BigInteger</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447F85FF"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645771" w:rsidRPr="00645771">
        <w:rPr>
          <w:rStyle w:val="KeyWord0"/>
          <w:highlight w:val="white"/>
        </w:rPr>
        <w:t>AssignmentExpression</w:t>
      </w:r>
      <w:r w:rsidR="00645771">
        <w:rPr>
          <w:highlight w:val="white"/>
        </w:rPr>
        <w:t xml:space="preserve"> method with the </w:t>
      </w:r>
      <w:r w:rsidR="00226D0A" w:rsidRPr="00226D0A">
        <w:rPr>
          <w:rStyle w:val="KeyWord0"/>
          <w:highlight w:val="white"/>
        </w:rPr>
        <w:t>middleOp</w:t>
      </w:r>
      <w:r w:rsidR="00226D0A">
        <w:rPr>
          <w:highlight w:val="white"/>
        </w:rPr>
        <w:t xml:space="preserve"> parameter, which has by the parser been set to the value </w:t>
      </w:r>
      <w:proofErr w:type="spellStart"/>
      <w:r w:rsidR="00226D0A" w:rsidRPr="00226D0A">
        <w:rPr>
          <w:rStyle w:val="KeyWord0"/>
          <w:highlight w:val="white"/>
        </w:rPr>
        <w:t>MiddleOperator</w:t>
      </w:r>
      <w:r w:rsidR="00226D0A">
        <w:rPr>
          <w:highlight w:val="white"/>
        </w:rPr>
        <w:t>.</w:t>
      </w:r>
      <w:r w:rsidR="00226D0A" w:rsidRPr="00226D0A">
        <w:rPr>
          <w:rStyle w:val="KeyWord0"/>
          <w:highlight w:val="white"/>
        </w:rPr>
        <w:t>Add</w:t>
      </w:r>
      <w:proofErr w:type="spellEnd"/>
      <w:r w:rsidR="00226D0A">
        <w:rPr>
          <w:highlight w:val="white"/>
        </w:rPr>
        <w:t xml:space="preserve"> or </w:t>
      </w:r>
      <w:proofErr w:type="spellStart"/>
      <w:r w:rsidR="00226D0A" w:rsidRPr="00226D0A">
        <w:rPr>
          <w:rStyle w:val="KeyWord0"/>
          <w:highlight w:val="white"/>
        </w:rPr>
        <w:t>MiddleOperator</w:t>
      </w:r>
      <w:r w:rsidR="00226D0A">
        <w:rPr>
          <w:highlight w:val="white"/>
        </w:rPr>
        <w:t>.</w:t>
      </w:r>
      <w:r w:rsidR="00226D0A" w:rsidRPr="00226D0A">
        <w:rPr>
          <w:rStyle w:val="KeyWord0"/>
          <w:highlight w:val="white"/>
        </w:rPr>
        <w:t>Subtract</w:t>
      </w:r>
      <w:proofErr w:type="spellEnd"/>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77777777" w:rsidR="005E5A36" w:rsidRPr="00DC37F5" w:rsidRDefault="005E5A36" w:rsidP="0060539D">
      <w:pPr>
        <w:pStyle w:val="Heading3"/>
        <w:rPr>
          <w:highlight w:val="white"/>
        </w:rPr>
      </w:pPr>
      <w:bookmarkStart w:id="277" w:name="_Toc93320516"/>
      <w:r w:rsidRPr="00DC37F5">
        <w:rPr>
          <w:highlight w:val="white"/>
        </w:rPr>
        <w:lastRenderedPageBreak/>
        <w:t>Postfix Increment and Decrement Expression</w:t>
      </w:r>
      <w:bookmarkEnd w:id="277"/>
    </w:p>
    <w:p w14:paraId="14426D40" w14:textId="2267A2EA"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AE054B" w:rsidRPr="00AE054B">
        <w:rPr>
          <w:rStyle w:val="KeyWord0"/>
          <w:highlight w:val="white"/>
        </w:rPr>
        <w:t>++i;</w:t>
      </w:r>
      <w:r w:rsidR="00AE054B">
        <w:rPr>
          <w:highlight w:val="white"/>
        </w:rPr>
        <w:t xml:space="preserve"> and </w:t>
      </w:r>
      <w:r w:rsidR="00AE054B" w:rsidRPr="00AE054B">
        <w:rPr>
          <w:rStyle w:val="KeyWord0"/>
          <w:highlight w:val="white"/>
        </w:rPr>
        <w:t>i++;</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4CD31BD2" w:rsidR="00797C5B" w:rsidRPr="00DC37F5" w:rsidRDefault="00797C5B" w:rsidP="00797C5B">
      <w:pPr>
        <w:pStyle w:val="Heading3"/>
        <w:rPr>
          <w:highlight w:val="white"/>
        </w:rPr>
      </w:pPr>
      <w:bookmarkStart w:id="278" w:name="_Toc93320517"/>
      <w:r w:rsidRPr="00DC37F5">
        <w:rPr>
          <w:highlight w:val="white"/>
        </w:rPr>
        <w:t>Address Expression</w:t>
      </w:r>
      <w:bookmarkEnd w:id="278"/>
    </w:p>
    <w:p w14:paraId="35FFEF7D" w14:textId="5371F127" w:rsidR="00A83068" w:rsidRDefault="00A83068" w:rsidP="00FD09EE">
      <w:pPr>
        <w:rPr>
          <w:highlight w:val="white"/>
        </w:rPr>
      </w:pPr>
      <w:r>
        <w:rPr>
          <w:highlight w:val="white"/>
        </w:rPr>
        <w:t xml:space="preserve">The </w:t>
      </w:r>
      <w:r w:rsidRPr="00A83068">
        <w:rPr>
          <w:rStyle w:val="KeyWord0"/>
          <w:highlight w:val="white"/>
        </w:rPr>
        <w:t>AddressExpression</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A6498A" w:rsidRDefault="00797C5B" w:rsidP="00797C5B">
      <w:pPr>
        <w:pStyle w:val="Code"/>
        <w:rPr>
          <w:highlight w:val="white"/>
          <w:lang w:val="nb-NO"/>
        </w:rPr>
      </w:pPr>
      <w:r w:rsidRPr="00903DBA">
        <w:rPr>
          <w:highlight w:val="white"/>
        </w:rPr>
        <w:t xml:space="preserve">      </w:t>
      </w:r>
      <w:r w:rsidRPr="00A6498A">
        <w:rPr>
          <w:highlight w:val="white"/>
          <w:lang w:val="nb-NO"/>
        </w:rPr>
        <w:t>Assert.Error(!symbol.IsRegister() &amp;&amp; !symbol.Type.IsBitfield(),</w:t>
      </w:r>
    </w:p>
    <w:p w14:paraId="5213B943" w14:textId="77777777" w:rsidR="00797C5B" w:rsidRPr="00903DBA" w:rsidRDefault="00797C5B" w:rsidP="00797C5B">
      <w:pPr>
        <w:pStyle w:val="Code"/>
        <w:rPr>
          <w:highlight w:val="white"/>
        </w:rPr>
      </w:pPr>
      <w:r w:rsidRPr="00A6498A">
        <w:rPr>
          <w:highlight w:val="white"/>
          <w:lang w:val="nb-NO"/>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lastRenderedPageBreak/>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Heading3"/>
        <w:rPr>
          <w:highlight w:val="white"/>
        </w:rPr>
      </w:pPr>
      <w:bookmarkStart w:id="279" w:name="_Toc93320518"/>
      <w:r w:rsidRPr="00DC37F5">
        <w:rPr>
          <w:highlight w:val="white"/>
        </w:rPr>
        <w:t>Dereference Expression</w:t>
      </w:r>
      <w:bookmarkEnd w:id="279"/>
    </w:p>
    <w:p w14:paraId="19F1C46B" w14:textId="513128DE" w:rsidR="00850F5A" w:rsidRPr="00850F5A" w:rsidRDefault="00554DEF" w:rsidP="00850F5A">
      <w:pPr>
        <w:rPr>
          <w:highlight w:val="white"/>
        </w:rPr>
      </w:pPr>
      <w:r>
        <w:rPr>
          <w:highlight w:val="white"/>
        </w:rPr>
        <w:t>The</w:t>
      </w:r>
      <w:r w:rsidR="00850F5A">
        <w:rPr>
          <w:highlight w:val="white"/>
        </w:rPr>
        <w:t xml:space="preserve"> </w:t>
      </w:r>
      <w:r w:rsidR="00850F5A" w:rsidRPr="00E23A26">
        <w:rPr>
          <w:rStyle w:val="KeyWord0"/>
          <w:highlight w:val="white"/>
        </w:rPr>
        <w:t>DereferenceExpression</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77777777" w:rsidR="00554DEF" w:rsidRPr="00554DEF" w:rsidRDefault="00554DEF" w:rsidP="00554DEF">
      <w:pPr>
        <w:pStyle w:val="Code"/>
        <w:rPr>
          <w:highlight w:val="white"/>
        </w:rPr>
      </w:pPr>
      <w:r w:rsidRPr="00554DEF">
        <w:rPr>
          <w:highlight w:val="white"/>
        </w:rPr>
        <w:t xml:space="preserve">      Assert.Error(expression.Symbol.Type.IsPointerArrayOrString(),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664F98C7" w:rsidR="005E5A36" w:rsidRDefault="005E5A36" w:rsidP="0060539D">
      <w:pPr>
        <w:pStyle w:val="Heading3"/>
        <w:rPr>
          <w:highlight w:val="white"/>
        </w:rPr>
      </w:pPr>
      <w:bookmarkStart w:id="280" w:name="_Toc93320519"/>
      <w:r w:rsidRPr="00DC37F5">
        <w:rPr>
          <w:highlight w:val="white"/>
        </w:rPr>
        <w:t>Arrow Expression</w:t>
      </w:r>
      <w:bookmarkEnd w:id="280"/>
    </w:p>
    <w:p w14:paraId="16A4EB07" w14:textId="2B082E6B"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161B43" w:rsidRPr="00733B6A">
        <w:rPr>
          <w:rStyle w:val="KeyWord0"/>
          <w:highlight w:val="white"/>
        </w:rPr>
        <w:t>p-&gt;m</w:t>
      </w:r>
      <w:r w:rsidR="00161B43">
        <w:rPr>
          <w:highlight w:val="white"/>
        </w:rPr>
        <w:t xml:space="preserve"> is equivalent with </w:t>
      </w:r>
      <w:r w:rsidR="00161B43" w:rsidRPr="00733B6A">
        <w:rPr>
          <w:rStyle w:val="KeyWord0"/>
          <w:highlight w:val="white"/>
        </w:rPr>
        <w:t>(*p).m</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lastRenderedPageBreak/>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13B5070B" w:rsidR="005E5A36" w:rsidRDefault="005E5A36" w:rsidP="0060539D">
      <w:pPr>
        <w:pStyle w:val="Heading3"/>
        <w:rPr>
          <w:highlight w:val="white"/>
        </w:rPr>
      </w:pPr>
      <w:bookmarkStart w:id="281" w:name="_Toc93320520"/>
      <w:r w:rsidRPr="00DC37F5">
        <w:rPr>
          <w:highlight w:val="white"/>
        </w:rPr>
        <w:t>Index Expression</w:t>
      </w:r>
      <w:bookmarkEnd w:id="281"/>
    </w:p>
    <w:p w14:paraId="43B71464" w14:textId="7B31A7E8"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21C5B">
        <w:rPr>
          <w:rStyle w:val="KeyWord0"/>
          <w:highlight w:val="white"/>
        </w:rPr>
        <w:t>a[i]</w:t>
      </w:r>
      <w:r>
        <w:rPr>
          <w:highlight w:val="white"/>
        </w:rPr>
        <w:t xml:space="preserve"> is equivalent with </w:t>
      </w:r>
      <w:r w:rsidRPr="00733B6A">
        <w:rPr>
          <w:rStyle w:val="KeyWord0"/>
          <w:highlight w:val="white"/>
        </w:rPr>
        <w:t>*</w:t>
      </w:r>
      <w:r w:rsidR="00D21C5B">
        <w:rPr>
          <w:rStyle w:val="KeyWord0"/>
          <w:highlight w:val="white"/>
        </w:rPr>
        <w:t>(a + i)</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6F34CE44" w:rsidR="005E5A36" w:rsidRDefault="005E5A36" w:rsidP="0060539D">
      <w:pPr>
        <w:pStyle w:val="Heading3"/>
        <w:numPr>
          <w:ilvl w:val="2"/>
          <w:numId w:val="131"/>
        </w:numPr>
        <w:rPr>
          <w:highlight w:val="white"/>
        </w:rPr>
      </w:pPr>
      <w:bookmarkStart w:id="282" w:name="_Toc93320521"/>
      <w:r w:rsidRPr="0060539D">
        <w:rPr>
          <w:highlight w:val="white"/>
        </w:rPr>
        <w:t>Dot Expression</w:t>
      </w:r>
      <w:bookmarkEnd w:id="282"/>
    </w:p>
    <w:p w14:paraId="57DA0448" w14:textId="02C2DA7F" w:rsidR="004A0DB5" w:rsidRPr="004A0DB5" w:rsidRDefault="004A0DB5" w:rsidP="004A0DB5">
      <w:pPr>
        <w:rPr>
          <w:highlight w:val="white"/>
        </w:rPr>
      </w:pPr>
      <w:r>
        <w:rPr>
          <w:highlight w:val="white"/>
        </w:rPr>
        <w:t xml:space="preserve">The </w:t>
      </w:r>
      <w:r w:rsidRPr="004A0DB5">
        <w:rPr>
          <w:rStyle w:val="KeyWord0"/>
          <w:highlight w:val="white"/>
        </w:rPr>
        <w:t>DotExpression</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77777777" w:rsidR="00CF2767" w:rsidRPr="00CF2767" w:rsidRDefault="00CF2767" w:rsidP="00CF2767">
      <w:pPr>
        <w:pStyle w:val="Code"/>
        <w:rPr>
          <w:highlight w:val="white"/>
        </w:rPr>
      </w:pPr>
      <w:r w:rsidRPr="00CF2767">
        <w:rPr>
          <w:highlight w:val="white"/>
        </w:rPr>
        <w:t xml:space="preserve">      Assert.Error(parentSymbol.Type.IsStructOrUnion(),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77777777" w:rsidR="00CF2767" w:rsidRPr="00CF2767" w:rsidRDefault="00CF2767" w:rsidP="00CF2767">
      <w:pPr>
        <w:pStyle w:val="Code"/>
        <w:rPr>
          <w:highlight w:val="white"/>
        </w:rPr>
      </w:pPr>
      <w:r w:rsidRPr="00CF2767">
        <w:rPr>
          <w:highlight w:val="white"/>
        </w:rPr>
        <w:t xml:space="preserve">      Assert.Error(parentSymbol.Type.MemberMap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77777777" w:rsidR="00CF2767" w:rsidRPr="00CF2767" w:rsidRDefault="00CF2767" w:rsidP="00CF2767">
      <w:pPr>
        <w:pStyle w:val="Code"/>
        <w:rPr>
          <w:highlight w:val="white"/>
        </w:rPr>
      </w:pPr>
      <w:r w:rsidRPr="00CF2767">
        <w:rPr>
          <w:highlight w:val="white"/>
        </w:rPr>
        <w:t xml:space="preserve">      Assert.Error(parentSymbol.Type.MemberMap.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77777777" w:rsidR="005E5A36" w:rsidRPr="00DC37F5" w:rsidRDefault="005E5A36" w:rsidP="0060539D">
      <w:pPr>
        <w:pStyle w:val="Heading3"/>
        <w:rPr>
          <w:highlight w:val="white"/>
        </w:rPr>
      </w:pPr>
      <w:bookmarkStart w:id="284" w:name="_Toc93320522"/>
      <w:bookmarkEnd w:id="283"/>
      <w:r w:rsidRPr="00DC37F5">
        <w:rPr>
          <w:highlight w:val="white"/>
        </w:rPr>
        <w:lastRenderedPageBreak/>
        <w:t>Function Call Expression</w:t>
      </w:r>
      <w:bookmarkEnd w:id="284"/>
    </w:p>
    <w:p w14:paraId="57505A51" w14:textId="16B86F33" w:rsidR="0004380B" w:rsidRPr="00C968FE" w:rsidRDefault="00706A00" w:rsidP="0004380B">
      <w:pPr>
        <w:rPr>
          <w:highlight w:val="white"/>
        </w:rPr>
      </w:pPr>
      <w:r>
        <w:rPr>
          <w:highlight w:val="white"/>
        </w:rPr>
        <w:t>In C, nested calls are allowed, and t</w:t>
      </w:r>
      <w:r w:rsidR="00F418D1">
        <w:rPr>
          <w:highlight w:val="white"/>
        </w:rPr>
        <w:t xml:space="preserve">he </w:t>
      </w:r>
      <w:r w:rsidR="00F418D1" w:rsidRPr="00F418D1">
        <w:rPr>
          <w:rStyle w:val="KeyWord0"/>
          <w:highlight w:val="white"/>
        </w:rPr>
        <w:t>m_typeListStack</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2835F3" w:rsidRPr="002835F3">
        <w:rPr>
          <w:rStyle w:val="KeyWord0"/>
          <w:highlight w:val="white"/>
        </w:rPr>
        <w:t>m_parameterOffsetStack</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0A360295"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812EA2" w:rsidRPr="00F418D1">
        <w:rPr>
          <w:rStyle w:val="KeyWord0"/>
          <w:highlight w:val="white"/>
        </w:rPr>
        <w:t>m_typeListStack</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812EA2" w:rsidRPr="002835F3">
        <w:rPr>
          <w:rStyle w:val="KeyWord0"/>
          <w:highlight w:val="white"/>
        </w:rPr>
        <w:t>m_parameterOffsetStack</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0A366425"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lastRenderedPageBreak/>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lastRenderedPageBreak/>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only the side effect of the 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Heading3"/>
      </w:pPr>
      <w:bookmarkStart w:id="285" w:name="_Toc93320523"/>
      <w:r w:rsidRPr="00903DBA">
        <w:t>Argument Expression List</w:t>
      </w:r>
      <w:bookmarkEnd w:id="285"/>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788B070"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920353" w:rsidRPr="00920353">
        <w:rPr>
          <w:rStyle w:val="KeyWord0"/>
          <w:highlight w:val="white"/>
        </w:rPr>
        <w:t>m_typeListStack</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lastRenderedPageBreak/>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6D0640FB"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Heading3"/>
        <w:rPr>
          <w:highlight w:val="white"/>
        </w:rPr>
      </w:pPr>
      <w:bookmarkStart w:id="286" w:name="_Toc93320524"/>
      <w:r w:rsidRPr="00C968FE">
        <w:rPr>
          <w:highlight w:val="white"/>
        </w:rPr>
        <w:t>Primary Expressions</w:t>
      </w:r>
      <w:bookmarkEnd w:id="286"/>
    </w:p>
    <w:p w14:paraId="27596F29" w14:textId="3BA597D7" w:rsidR="005E5A36" w:rsidRPr="00903DBA" w:rsidRDefault="004176BB" w:rsidP="005E5A36">
      <w:pPr>
        <w:rPr>
          <w:highlight w:val="white"/>
        </w:rPr>
      </w:pPr>
      <w:r>
        <w:rPr>
          <w:highlight w:val="white"/>
        </w:rPr>
        <w:t xml:space="preserve">The </w:t>
      </w:r>
      <w:r w:rsidRPr="004176BB">
        <w:rPr>
          <w:rStyle w:val="KeyWord0"/>
          <w:highlight w:val="white"/>
        </w:rPr>
        <w:t>ValueExpression</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DE2937F" w:rsidR="005E5A36" w:rsidRPr="00903DBA" w:rsidRDefault="004176BB" w:rsidP="005E5A36">
      <w:pPr>
        <w:rPr>
          <w:highlight w:val="white"/>
        </w:rPr>
      </w:pPr>
      <w:r>
        <w:rPr>
          <w:highlight w:val="white"/>
        </w:rPr>
        <w:t xml:space="preserve">The </w:t>
      </w:r>
      <w:r w:rsidRPr="004176BB">
        <w:rPr>
          <w:rStyle w:val="KeyWord0"/>
          <w:highlight w:val="white"/>
        </w:rPr>
        <w:t>NameExpression</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lastRenderedPageBreak/>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24C08F30" w:rsidR="007D4A40" w:rsidRDefault="007D4A40" w:rsidP="007D4A40">
      <w:pPr>
        <w:rPr>
          <w:highlight w:val="white"/>
        </w:rPr>
      </w:pPr>
      <w:r>
        <w:rPr>
          <w:highlight w:val="white"/>
        </w:rPr>
        <w:t xml:space="preserve">The </w:t>
      </w:r>
      <w:r>
        <w:rPr>
          <w:rStyle w:val="KeyWord0"/>
          <w:highlight w:val="white"/>
        </w:rPr>
        <w:t>Register</w:t>
      </w:r>
      <w:r w:rsidRPr="00374BC3">
        <w:rPr>
          <w:rStyle w:val="KeyWord0"/>
          <w:highlight w:val="white"/>
        </w:rPr>
        <w:t>Expression</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5755BA4F" w:rsidR="00374BC3" w:rsidRDefault="00374BC3" w:rsidP="00374BC3">
      <w:pPr>
        <w:rPr>
          <w:highlight w:val="white"/>
        </w:rPr>
      </w:pPr>
      <w:r>
        <w:rPr>
          <w:highlight w:val="white"/>
        </w:rPr>
        <w:t xml:space="preserve">The </w:t>
      </w:r>
      <w:r>
        <w:rPr>
          <w:rStyle w:val="KeyWord0"/>
          <w:highlight w:val="white"/>
        </w:rPr>
        <w:t>CarryFlag</w:t>
      </w:r>
      <w:r w:rsidRPr="00374BC3">
        <w:rPr>
          <w:rStyle w:val="KeyWord0"/>
          <w:highlight w:val="white"/>
        </w:rPr>
        <w:t>Expression</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582C094C" w:rsidR="00C87E1D" w:rsidRDefault="00C87E1D" w:rsidP="00C87E1D">
      <w:pPr>
        <w:rPr>
          <w:highlight w:val="white"/>
        </w:rPr>
      </w:pPr>
      <w:r>
        <w:rPr>
          <w:highlight w:val="white"/>
        </w:rPr>
        <w:t xml:space="preserve">Finally, we have the </w:t>
      </w:r>
      <w:r w:rsidRPr="00374BC3">
        <w:rPr>
          <w:rStyle w:val="KeyWord0"/>
          <w:highlight w:val="white"/>
        </w:rPr>
        <w:t>StackTopExpression</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4E5C7BA" w:rsidR="002A4B3E" w:rsidRPr="00903DBA" w:rsidRDefault="00B73D32" w:rsidP="0060539D">
      <w:pPr>
        <w:pStyle w:val="Heading1"/>
      </w:pPr>
      <w:bookmarkStart w:id="287" w:name="_Ref58079178"/>
      <w:bookmarkStart w:id="288" w:name="_Toc93320525"/>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7"/>
      <w:bookmarkEnd w:id="288"/>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3A86408"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lastRenderedPageBreak/>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492109" w:rsidRDefault="00F72370" w:rsidP="00297092">
      <w:pPr>
        <w:pStyle w:val="Code"/>
        <w:rPr>
          <w:highlight w:val="white"/>
          <w:lang w:val="nb-NO"/>
        </w:rPr>
      </w:pPr>
      <w:r w:rsidRPr="00903DBA">
        <w:rPr>
          <w:highlight w:val="white"/>
        </w:rPr>
        <w:t xml:space="preserve">    </w:t>
      </w:r>
      <w:r w:rsidRPr="00492109">
        <w:rPr>
          <w:highlight w:val="white"/>
          <w:lang w:val="nb-NO"/>
        </w:rPr>
        <w:t>private bool m_externalLinkage;</w:t>
      </w:r>
    </w:p>
    <w:p w14:paraId="4FA32098" w14:textId="77777777" w:rsidR="00F72370" w:rsidRPr="00492109" w:rsidRDefault="00F72370" w:rsidP="00297092">
      <w:pPr>
        <w:pStyle w:val="Code"/>
        <w:rPr>
          <w:highlight w:val="white"/>
          <w:lang w:val="nb-NO"/>
        </w:rPr>
      </w:pPr>
      <w:r w:rsidRPr="00492109">
        <w:rPr>
          <w:highlight w:val="white"/>
          <w:lang w:val="nb-NO"/>
        </w:rPr>
        <w:t xml:space="preserve">    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lastRenderedPageBreak/>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9"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43B0B2D2"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FE832AC"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lastRenderedPageBreak/>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E36BDB" w:rsidRDefault="00EC65DE" w:rsidP="00EC65DE">
      <w:pPr>
        <w:pStyle w:val="Code"/>
        <w:rPr>
          <w:highlight w:val="white"/>
        </w:rPr>
      </w:pPr>
      <w:r w:rsidRPr="00903DBA">
        <w:rPr>
          <w:highlight w:val="white"/>
        </w:rPr>
        <w:t xml:space="preserve">          </w:t>
      </w:r>
      <w:r w:rsidR="00A636A4" w:rsidRPr="00E36BDB">
        <w:rPr>
          <w:highlight w:val="white"/>
        </w:rPr>
        <w:t>Assert.Error(</w:t>
      </w:r>
      <w:r w:rsidRPr="00E36BDB">
        <w:rPr>
          <w:highlight w:val="white"/>
        </w:rPr>
        <w:t>Enum.IsDefined(typeof(Mask), totalStorageValue)</w:t>
      </w:r>
      <w:r w:rsidR="00A636A4" w:rsidRPr="00E36BDB">
        <w:rPr>
          <w:highlight w:val="white"/>
        </w:rPr>
        <w:t>,</w:t>
      </w:r>
    </w:p>
    <w:p w14:paraId="4AB03C7B" w14:textId="121EC432" w:rsidR="00EC65DE" w:rsidRPr="00E36BDB" w:rsidRDefault="00A636A4" w:rsidP="00EC65DE">
      <w:pPr>
        <w:pStyle w:val="Code"/>
        <w:rPr>
          <w:highlight w:val="white"/>
        </w:rPr>
      </w:pPr>
      <w:r w:rsidRPr="00E36BDB">
        <w:rPr>
          <w:highlight w:val="white"/>
        </w:rPr>
        <w:t xml:space="preserve">                       </w:t>
      </w:r>
      <w:r w:rsidR="00EC65DE" w:rsidRPr="00E36BDB">
        <w:rPr>
          <w:highlight w:val="white"/>
        </w:rPr>
        <w:t>MaskToString(totalStorageValue),</w:t>
      </w:r>
    </w:p>
    <w:p w14:paraId="660D260E" w14:textId="12141A3D" w:rsidR="00EC65DE" w:rsidRPr="00903DBA" w:rsidRDefault="00EC65DE" w:rsidP="00EC65DE">
      <w:pPr>
        <w:pStyle w:val="Code"/>
        <w:rPr>
          <w:highlight w:val="white"/>
        </w:rPr>
      </w:pPr>
      <w:r w:rsidRPr="00E36BDB">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lastRenderedPageBreak/>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0E439CEC"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hree} static;</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lastRenderedPageBreak/>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r w:rsidRPr="00702D9C">
        <w:rPr>
          <w:rStyle w:val="KeyWord0"/>
        </w:rPr>
        <w:t>sort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08FC97F9" w:rsidR="00AD3A4E" w:rsidRPr="00903DBA" w:rsidRDefault="00AD3A4E" w:rsidP="00CE02BA">
      <w:pPr>
        <w:pStyle w:val="ListParagraph"/>
        <w:numPr>
          <w:ilvl w:val="0"/>
          <w:numId w:val="219"/>
        </w:numPr>
      </w:pPr>
      <w:r w:rsidRPr="00903DBA">
        <w:t>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CE02BA">
      <w:pPr>
        <w:pStyle w:val="ListParagraph"/>
        <w:numPr>
          <w:ilvl w:val="0"/>
          <w:numId w:val="219"/>
        </w:numPr>
      </w:pPr>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CE02BA">
      <w:pPr>
        <w:pStyle w:val="ListParagraph"/>
        <w:numPr>
          <w:ilvl w:val="0"/>
          <w:numId w:val="219"/>
        </w:numPr>
      </w:pPr>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lastRenderedPageBreak/>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CE02BA">
      <w:pPr>
        <w:pStyle w:val="ListParagraph"/>
        <w:numPr>
          <w:ilvl w:val="0"/>
          <w:numId w:val="219"/>
        </w:numPr>
      </w:pPr>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Heading2"/>
      </w:pPr>
      <w:bookmarkStart w:id="290" w:name="_Toc93320526"/>
      <w:r w:rsidRPr="00903DBA">
        <w:lastRenderedPageBreak/>
        <w:t>Declarators</w:t>
      </w:r>
      <w:bookmarkEnd w:id="290"/>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E2CAE52" w:rsidR="00A853BF" w:rsidRPr="00903DBA" w:rsidRDefault="00F314AE" w:rsidP="00A853BF">
      <w:pPr>
        <w:pStyle w:val="Code"/>
      </w:pPr>
      <w:r>
        <w:t>i</w:t>
      </w:r>
      <w:r w:rsidR="00A853BF" w:rsidRPr="00903DBA">
        <w:t xml:space="preserve">nt </w:t>
      </w:r>
      <w:r w:rsidR="00A853BF" w:rsidRPr="00903DBA">
        <w:rPr>
          <w:rStyle w:val="KeyWord0"/>
        </w:rPr>
        <w:t>f(a,</w:t>
      </w:r>
      <w:r w:rsidR="00A853BF" w:rsidRPr="00903DBA">
        <w:t xml:space="preserve"> </w:t>
      </w:r>
      <w:r w:rsidR="00A853BF" w:rsidRPr="00903DBA">
        <w:rPr>
          <w:rStyle w:val="KeyWord0"/>
        </w:rPr>
        <w:t>b,</w:t>
      </w:r>
      <w:r w:rsidR="00A853BF" w:rsidRPr="00903DBA">
        <w:t xml:space="preserve"> </w:t>
      </w:r>
      <w:r w:rsidR="00A853BF" w:rsidRPr="00903DBA">
        <w:rPr>
          <w:rStyle w:val="KeyWord0"/>
        </w:rPr>
        <w:t>c)</w:t>
      </w:r>
      <w:r>
        <w:t xml:space="preserve">, </w:t>
      </w:r>
      <w:r w:rsidR="00D5715C">
        <w:rPr>
          <w:rStyle w:val="KeyWord0"/>
        </w:rPr>
        <w:t>g(int i, double x)</w:t>
      </w:r>
      <w:r w:rsidR="00A853BF"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Heading1"/>
      </w:pPr>
      <w:bookmarkStart w:id="291" w:name="_Toc93320527"/>
      <w:r w:rsidRPr="00903DBA">
        <w:lastRenderedPageBreak/>
        <w:t>The Symbol Table</w:t>
      </w:r>
      <w:bookmarkEnd w:id="291"/>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34FE3923"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3C947B3D" w:rsidR="00AE2B4C" w:rsidRDefault="0032498E" w:rsidP="00AE2B4C">
      <w:pPr>
        <w:pStyle w:val="ListParagraph"/>
        <w:numPr>
          <w:ilvl w:val="0"/>
          <w:numId w:val="180"/>
        </w:numPr>
        <w:rPr>
          <w:highlight w:val="white"/>
        </w:rPr>
      </w:pPr>
      <w:r>
        <w:rPr>
          <w:highlight w:val="white"/>
        </w:rPr>
        <w:t>The function header: t</w:t>
      </w:r>
      <w:r w:rsidR="00AE2B4C" w:rsidRPr="00AE2B4C">
        <w:rPr>
          <w:highlight w:val="white"/>
        </w:rPr>
        <w:t xml:space="preserve">he offsets of the </w:t>
      </w:r>
      <w:r w:rsidR="00DC336D" w:rsidRPr="00AE2B4C">
        <w:rPr>
          <w:highlight w:val="white"/>
        </w:rPr>
        <w:t xml:space="preserve">return </w:t>
      </w:r>
      <w:r w:rsidR="00AE2B4C" w:rsidRPr="00AE2B4C">
        <w:rPr>
          <w:highlight w:val="white"/>
        </w:rPr>
        <w:t xml:space="preserve">jump </w:t>
      </w:r>
      <w:r w:rsidR="00DC336D" w:rsidRPr="00AE2B4C">
        <w:rPr>
          <w:highlight w:val="white"/>
        </w:rPr>
        <w:t>address</w:t>
      </w:r>
      <w:r w:rsidR="00AE2B4C" w:rsidRPr="00AE2B4C">
        <w:rPr>
          <w:highlight w:val="white"/>
        </w:rPr>
        <w:t>, the r</w:t>
      </w:r>
      <w:r w:rsidR="00DC336D" w:rsidRPr="00AE2B4C">
        <w:rPr>
          <w:highlight w:val="white"/>
        </w:rPr>
        <w:t>egular frame pointer</w:t>
      </w:r>
      <w:r w:rsidR="00AE2B4C" w:rsidRPr="00AE2B4C">
        <w:rPr>
          <w:highlight w:val="white"/>
        </w:rPr>
        <w:t>, and the</w:t>
      </w:r>
      <w:r w:rsidR="00AE2B4C">
        <w:rPr>
          <w:highlight w:val="white"/>
        </w:rPr>
        <w:t xml:space="preserve"> </w:t>
      </w:r>
      <w:r w:rsidR="0016674F">
        <w:rPr>
          <w:highlight w:val="white"/>
        </w:rPr>
        <w:t>variadic frame pointer</w:t>
      </w:r>
      <w:r w:rsidR="00AE2B4C">
        <w:rPr>
          <w:highlight w:val="white"/>
        </w:rPr>
        <w:t>.</w:t>
      </w:r>
    </w:p>
    <w:p w14:paraId="2CD2B4FE" w14:textId="77777777" w:rsidR="00920B2F" w:rsidRDefault="00920B2F" w:rsidP="00AE2B4C">
      <w:pPr>
        <w:pStyle w:val="ListParagraph"/>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416F5A3A" w:rsidR="00920B2F" w:rsidRDefault="0032498E" w:rsidP="00AE2B4C">
      <w:pPr>
        <w:pStyle w:val="ListParagraph"/>
        <w:numPr>
          <w:ilvl w:val="0"/>
          <w:numId w:val="180"/>
        </w:numPr>
        <w:rPr>
          <w:highlight w:val="white"/>
        </w:rPr>
      </w:pPr>
      <w:r>
        <w:rPr>
          <w:highlight w:val="white"/>
        </w:rPr>
        <w:t xml:space="preserve">Potential </w:t>
      </w:r>
      <w:r w:rsidR="00F606AA" w:rsidRPr="00AE2B4C">
        <w:rPr>
          <w:highlight w:val="white"/>
        </w:rPr>
        <w:t>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sidR="00920B2F">
        <w:rPr>
          <w:highlight w:val="white"/>
        </w:rPr>
        <w:t>.</w:t>
      </w:r>
    </w:p>
    <w:p w14:paraId="234D6D19" w14:textId="77777777" w:rsidR="00920B2F" w:rsidRDefault="00920B2F" w:rsidP="00AE2B4C">
      <w:pPr>
        <w:pStyle w:val="ListParagraph"/>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41DB6048" w:rsidR="00920B2F" w:rsidRDefault="00920B2F" w:rsidP="00AE2B4C">
      <w:pPr>
        <w:pStyle w:val="ListParagraph"/>
        <w:numPr>
          <w:ilvl w:val="0"/>
          <w:numId w:val="180"/>
        </w:numPr>
        <w:rPr>
          <w:highlight w:val="white"/>
        </w:rPr>
      </w:pPr>
      <w:r>
        <w:rPr>
          <w:highlight w:val="white"/>
        </w:rPr>
        <w:t>Temporary integral values</w:t>
      </w:r>
      <w:r w:rsidR="00757DA4">
        <w:rPr>
          <w:highlight w:val="white"/>
        </w:rPr>
        <w:t xml:space="preserve"> </w:t>
      </w:r>
      <w:r w:rsidR="0032498E">
        <w:rPr>
          <w:highlight w:val="white"/>
        </w:rPr>
        <w:t xml:space="preserve">that </w:t>
      </w:r>
      <w:r w:rsidR="00757DA4">
        <w:rPr>
          <w:highlight w:val="white"/>
        </w:rPr>
        <w:t xml:space="preserve">are stored are loaded from the registers </w:t>
      </w:r>
      <w:r w:rsidR="0032498E">
        <w:rPr>
          <w:highlight w:val="white"/>
        </w:rPr>
        <w:t xml:space="preserve">to </w:t>
      </w:r>
      <w:r w:rsidR="00757DA4">
        <w:rPr>
          <w:highlight w:val="white"/>
        </w:rPr>
        <w:t>the activation record during function calls.</w:t>
      </w:r>
    </w:p>
    <w:p w14:paraId="06209777" w14:textId="7F839F52" w:rsidR="00757DA4" w:rsidRDefault="00757DA4" w:rsidP="00757DA4">
      <w:pPr>
        <w:pStyle w:val="ListParagraph"/>
        <w:numPr>
          <w:ilvl w:val="0"/>
          <w:numId w:val="180"/>
        </w:numPr>
        <w:rPr>
          <w:highlight w:val="white"/>
        </w:rPr>
      </w:pPr>
      <w:r>
        <w:rPr>
          <w:highlight w:val="white"/>
        </w:rPr>
        <w:t xml:space="preserve">Temporary floating-point values </w:t>
      </w:r>
      <w:r w:rsidR="0032498E">
        <w:rPr>
          <w:highlight w:val="white"/>
        </w:rPr>
        <w:t xml:space="preserve">that </w:t>
      </w:r>
      <w:r>
        <w:rPr>
          <w:highlight w:val="white"/>
        </w:rPr>
        <w:t>are loaded from the floating-point stack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1485FE3"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4037D9" w:rsidRPr="00903DBA">
        <w:rPr>
          <w:rStyle w:val="KeyWord0"/>
          <w:highlight w:val="white"/>
        </w:rPr>
        <w:t>m_entryList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w:t>
      </w:r>
      <w:r w:rsidR="000425BF">
        <w:rPr>
          <w:highlight w:val="white"/>
        </w:rPr>
        <w:t>.</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090E4877"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635AF375" w:rsidR="00A34857" w:rsidRPr="00903DBA" w:rsidRDefault="00A34857" w:rsidP="00A34857">
      <w:pPr>
        <w:rPr>
          <w:highlight w:val="white"/>
        </w:rPr>
      </w:pPr>
      <w:r>
        <w:rPr>
          <w:highlight w:val="white"/>
        </w:rPr>
        <w:t xml:space="preserve">We also set the </w:t>
      </w:r>
      <w:r w:rsidRPr="00A34857">
        <w:rPr>
          <w:rStyle w:val="KeyWord0"/>
          <w:highlight w:val="white"/>
        </w:rPr>
        <w:t>InitSymbol</w:t>
      </w:r>
      <w:r>
        <w:rPr>
          <w:highlight w:val="white"/>
        </w:rPr>
        <w:t xml:space="preserve"> and </w:t>
      </w:r>
      <w:r w:rsidRPr="00A34857">
        <w:rPr>
          <w:rStyle w:val="KeyWord0"/>
          <w:highlight w:val="white"/>
        </w:rPr>
        <w:t>ArgsSymbol</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610CBA98" w:rsidR="00A63536" w:rsidRPr="00903DBA" w:rsidRDefault="00BA450C" w:rsidP="00247312">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43B7B76A"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3C9D8457"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CA7558" w:rsidRPr="00CA7558">
        <w:rPr>
          <w:rStyle w:val="KeyWord0"/>
          <w:highlight w:val="white"/>
        </w:rPr>
        <w:t>Specifier</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B356731"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Heading2"/>
      </w:pPr>
      <w:bookmarkStart w:id="292" w:name="_Toc93320528"/>
      <w:r w:rsidRPr="00903DBA">
        <w:t>The Symbol</w:t>
      </w:r>
      <w:bookmarkEnd w:id="292"/>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lastRenderedPageBreak/>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lastRenderedPageBreak/>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lastRenderedPageBreak/>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lastRenderedPageBreak/>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lastRenderedPageBreak/>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Heading2"/>
      </w:pPr>
      <w:bookmarkStart w:id="293" w:name="_Ref58962643"/>
      <w:bookmarkStart w:id="294" w:name="_Toc93320529"/>
      <w:r>
        <w:t xml:space="preserve">The </w:t>
      </w:r>
      <w:r w:rsidR="0034798B" w:rsidRPr="00903DBA">
        <w:t>Static Symbol</w:t>
      </w:r>
      <w:bookmarkEnd w:id="293"/>
      <w:bookmarkEnd w:id="294"/>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4E3F536F" w:rsidR="00AB7E45" w:rsidRPr="00903DBA" w:rsidRDefault="00AB7E45" w:rsidP="00AB7E45">
      <w:pPr>
        <w:pStyle w:val="Code"/>
        <w:rPr>
          <w:highlight w:val="white"/>
        </w:rPr>
      </w:pPr>
      <w:r w:rsidRPr="00903DBA">
        <w:rPr>
          <w:highlight w:val="white"/>
        </w:rPr>
        <w:t xml:space="preserve">      </w:t>
      </w:r>
      <w:r w:rsidR="00DB6E6D">
        <w:rPr>
          <w:highlight w:val="white"/>
        </w:rPr>
        <w:t>/* Empty */</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28C568A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Heading1"/>
      </w:pPr>
      <w:bookmarkStart w:id="295" w:name="_Ref54541618"/>
      <w:bookmarkStart w:id="296" w:name="_Toc93320530"/>
      <w:r w:rsidRPr="00903DBA">
        <w:lastRenderedPageBreak/>
        <w:t>The Type System</w:t>
      </w:r>
      <w:bookmarkEnd w:id="295"/>
      <w:bookmarkEnd w:id="296"/>
    </w:p>
    <w:p w14:paraId="50AC3F00" w14:textId="6923729D" w:rsidR="00B96124" w:rsidRDefault="00D84FDE" w:rsidP="003E7318">
      <w:bookmarkStart w:id="297" w:name="_Hlk63610947"/>
      <w:r w:rsidRPr="00196A59">
        <w:t xml:space="preserve">C has a rather large set of types. </w:t>
      </w:r>
      <w:r w:rsidR="00221678">
        <w:t xml:space="preserve">The </w:t>
      </w:r>
      <w:r w:rsidR="00221678" w:rsidRPr="00B96124">
        <w:rPr>
          <w:rStyle w:val="KeyWord0"/>
        </w:rPr>
        <w:t>Sort</w:t>
      </w:r>
      <w:r w:rsidR="00221678">
        <w:t xml:space="preserve"> enumeration holds the simple and compound types of C</w:t>
      </w:r>
      <w:r w:rsidR="004002C0">
        <w:t xml:space="preserve"> with t</w:t>
      </w:r>
      <w:r w:rsidR="00221678">
        <w:t xml:space="preserve">he </w:t>
      </w:r>
      <w:r w:rsidR="00221678" w:rsidRPr="00E92637">
        <w:rPr>
          <w:rStyle w:val="KeyWord0"/>
        </w:rPr>
        <w:t>String</w:t>
      </w:r>
      <w:r w:rsidR="00221678">
        <w:t xml:space="preserve"> and </w:t>
      </w:r>
      <w:r w:rsidR="00221678" w:rsidRPr="00E92637">
        <w:rPr>
          <w:rStyle w:val="KeyWord0"/>
        </w:rPr>
        <w:t>Logical</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7"/>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Heading2"/>
      </w:pPr>
      <w:bookmarkStart w:id="298" w:name="_Toc93320531"/>
      <w:r>
        <w:t>The Type Class</w:t>
      </w:r>
      <w:bookmarkEnd w:id="298"/>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77777777" w:rsidR="00A25E9D" w:rsidRPr="00492109" w:rsidRDefault="00A25E9D" w:rsidP="00A25E9D">
      <w:pPr>
        <w:pStyle w:val="Code"/>
        <w:rPr>
          <w:highlight w:val="white"/>
          <w:lang w:val="nb-NO"/>
        </w:rPr>
      </w:pPr>
      <w:r w:rsidRPr="00E92E10">
        <w:rPr>
          <w:highlight w:val="white"/>
        </w:rPr>
        <w:t xml:space="preserve">    </w:t>
      </w:r>
      <w:r w:rsidRPr="00492109">
        <w:rPr>
          <w:highlight w:val="white"/>
          <w:lang w:val="nb-NO"/>
        </w:rPr>
        <w:t>private Sort m_sort;</w:t>
      </w:r>
    </w:p>
    <w:p w14:paraId="024B787E" w14:textId="77777777" w:rsidR="0064435B" w:rsidRPr="00492109" w:rsidRDefault="0064435B" w:rsidP="00A25E9D">
      <w:pPr>
        <w:pStyle w:val="Code"/>
        <w:rPr>
          <w:b/>
          <w:bCs/>
          <w:highlight w:val="white"/>
          <w:lang w:val="nb-NO"/>
        </w:rPr>
      </w:pPr>
    </w:p>
    <w:p w14:paraId="73D4D196" w14:textId="77777777" w:rsidR="00A25E9D" w:rsidRPr="00492109" w:rsidRDefault="00A25E9D" w:rsidP="00A25E9D">
      <w:pPr>
        <w:pStyle w:val="Code"/>
        <w:rPr>
          <w:highlight w:val="white"/>
          <w:lang w:val="nb-NO"/>
        </w:rPr>
      </w:pPr>
      <w:r w:rsidRPr="00492109">
        <w:rPr>
          <w:highlight w:val="white"/>
          <w:lang w:val="nb-NO"/>
        </w:rPr>
        <w:t xml:space="preserve">    public Type(Sort sort) {</w:t>
      </w:r>
    </w:p>
    <w:p w14:paraId="46795423" w14:textId="77777777" w:rsidR="00A25E9D" w:rsidRPr="00A25E9D" w:rsidRDefault="00A25E9D" w:rsidP="00A25E9D">
      <w:pPr>
        <w:pStyle w:val="Code"/>
        <w:rPr>
          <w:highlight w:val="white"/>
        </w:rPr>
      </w:pPr>
      <w:r w:rsidRPr="00492109">
        <w:rPr>
          <w:highlight w:val="white"/>
          <w:lang w:val="nb-NO"/>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lastRenderedPageBreak/>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3E346086" w:rsidR="00EB6850" w:rsidRDefault="00EB6850" w:rsidP="00671562">
      <w:ins w:id="299" w:author="Stefan Bjornander" w:date="2015-04-25T10:41:00Z">
        <w:r w:rsidRPr="00903DBA">
          <w:t>Contrary</w:t>
        </w:r>
      </w:ins>
      <w:ins w:id="300" w:author="Stefan Bjornander" w:date="2015-04-25T10:40:00Z">
        <w:r w:rsidRPr="00903DBA">
          <w:t xml:space="preserve"> to some other languages, there is no logical type in C. </w:t>
        </w:r>
      </w:ins>
      <w:ins w:id="301"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2" w:author="Stefan Bjornander" w:date="2015-04-25T10:41:00Z">
        <w:r w:rsidRPr="00903DBA">
          <w:t>means that an expression shall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Heading3"/>
        <w:rPr>
          <w:highlight w:val="white"/>
        </w:rPr>
      </w:pPr>
      <w:bookmarkStart w:id="303" w:name="_Toc93320532"/>
      <w:r>
        <w:rPr>
          <w:highlight w:val="white"/>
        </w:rPr>
        <w:t>Enumerations</w:t>
      </w:r>
      <w:bookmarkEnd w:id="303"/>
    </w:p>
    <w:p w14:paraId="3907CE11" w14:textId="1AD69D7E" w:rsidR="00F316FA" w:rsidRPr="00903DBA" w:rsidRDefault="00F316FA">
      <w:pPr>
        <w:rPr>
          <w:color w:val="auto"/>
        </w:rPr>
        <w:pPrChange w:id="304" w:author="Stefan Bjornander" w:date="2015-04-25T10:38:00Z">
          <w:pPr>
            <w:pStyle w:val="Heading3"/>
          </w:pPr>
        </w:pPrChange>
      </w:pPr>
      <w:ins w:id="305" w:author="Stefan Bjornander" w:date="2015-04-25T10:38:00Z">
        <w:r w:rsidRPr="00903DBA">
          <w:t>The enumeration type (</w:t>
        </w:r>
        <w:proofErr w:type="spellStart"/>
        <w:r w:rsidRPr="00903DBA">
          <w:rPr>
            <w:rStyle w:val="KeyWord0"/>
            <w:rPrChange w:id="306" w:author="Stefan Bjornander" w:date="2015-04-25T10:38:00Z">
              <w:rPr>
                <w:rStyle w:val="CodeInText"/>
                <w:sz w:val="32"/>
              </w:rPr>
            </w:rPrChange>
          </w:rPr>
          <w:t>enum</w:t>
        </w:r>
        <w:proofErr w:type="spellEnd"/>
        <w:r w:rsidRPr="00903DBA">
          <w:t>) is stored as a</w:t>
        </w:r>
      </w:ins>
      <w:r>
        <w:t xml:space="preserve"> signed </w:t>
      </w:r>
      <w:ins w:id="307" w:author="Stefan Bjornander" w:date="2015-04-25T10:38:00Z">
        <w:r w:rsidRPr="00903DBA">
          <w:t>integer</w:t>
        </w:r>
      </w:ins>
      <w:r w:rsidRPr="00903DBA">
        <w:t xml:space="preserve"> with a value, explicitly stated or implicitly assigned</w:t>
      </w:r>
      <w:ins w:id="308" w:author="Stefan Bjornander" w:date="2015-04-25T10:38:00Z">
        <w:r w:rsidRPr="00903DBA">
          <w:t xml:space="preserve">. However, the </w:t>
        </w:r>
        <w:r w:rsidRPr="00903DBA">
          <w:rPr>
            <w:rStyle w:val="CodeInText"/>
          </w:rPr>
          <w:t>Specifi</w:t>
        </w:r>
      </w:ins>
      <w:r w:rsidRPr="00903DBA">
        <w:rPr>
          <w:rStyle w:val="CodeInText"/>
        </w:rPr>
        <w:t>er</w:t>
      </w:r>
      <w:ins w:id="309"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10" w:author="Stefan Bjornander" w:date="2015-04-25T10:38:00Z">
        <w:r w:rsidRPr="00903DBA">
          <w:t>needs to know if the type is</w:t>
        </w:r>
      </w:ins>
      <w:r w:rsidR="00350FDD">
        <w:t xml:space="preserve"> an</w:t>
      </w:r>
      <w:ins w:id="311" w:author="Stefan Bjornander" w:date="2015-04-25T10:38:00Z">
        <w:r w:rsidRPr="00903DBA">
          <w:t xml:space="preserve"> </w:t>
        </w:r>
        <w:r w:rsidR="00350FDD" w:rsidRPr="00903DBA">
          <w:t xml:space="preserve">enumeration </w:t>
        </w:r>
      </w:ins>
      <w:r w:rsidRPr="00903DBA">
        <w:t>to</w:t>
      </w:r>
      <w:ins w:id="312" w:author="Stefan Bjornander" w:date="2015-04-25T10:38:00Z">
        <w:r w:rsidRPr="00903DBA">
          <w:t xml:space="preserve"> initialize its value. </w:t>
        </w:r>
      </w:ins>
      <w:r w:rsidRPr="00903DBA">
        <w:t>Therefore,</w:t>
      </w:r>
      <w:ins w:id="313" w:author="Stefan Bjornander" w:date="2015-04-25T10:38:00Z">
        <w:r w:rsidRPr="00903DBA">
          <w:t xml:space="preserve"> we add the </w:t>
        </w:r>
      </w:ins>
      <w:r w:rsidR="00350FDD" w:rsidRPr="00350FDD">
        <w:rPr>
          <w:rStyle w:val="KeyWord0"/>
          <w:highlight w:val="white"/>
        </w:rPr>
        <w:t>m_enumeratorItemSet</w:t>
      </w:r>
      <w:ins w:id="314"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77777777" w:rsidR="00280817" w:rsidRPr="00280817" w:rsidRDefault="00280817" w:rsidP="00280817">
      <w:pPr>
        <w:pStyle w:val="Code"/>
        <w:rPr>
          <w:highlight w:val="white"/>
        </w:rPr>
      </w:pPr>
      <w:r w:rsidRPr="00280817">
        <w:rPr>
          <w:highlight w:val="white"/>
        </w:rPr>
        <w:lastRenderedPageBreak/>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Heading3"/>
        <w:rPr>
          <w:highlight w:val="white"/>
        </w:rPr>
      </w:pPr>
      <w:bookmarkStart w:id="315" w:name="_Toc93320533"/>
      <w:r>
        <w:rPr>
          <w:highlight w:val="white"/>
        </w:rPr>
        <w:t>Bitfields</w:t>
      </w:r>
      <w:bookmarkEnd w:id="315"/>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6" w:author="Stefan Bjornander" w:date="2015-04-25T10:39:00Z">
        <w:r w:rsidR="00B402D5" w:rsidRPr="00903DBA">
          <w:t>The bi</w:t>
        </w:r>
      </w:ins>
      <w:r w:rsidR="00B402D5" w:rsidRPr="00903DBA">
        <w:t>t</w:t>
      </w:r>
      <w:ins w:id="317"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18" w:author="Stefan Bjornander" w:date="2015-04-25T10:39:00Z">
        <w:r w:rsidR="00B402D5" w:rsidRPr="00903DBA">
          <w:t xml:space="preserve">is used </w:t>
        </w:r>
      </w:ins>
      <w:ins w:id="319" w:author="Stefan Bjornander" w:date="2015-04-25T10:40:00Z">
        <w:r w:rsidR="00481C24" w:rsidRPr="00903DBA">
          <w:t>to set the unused bits to zero</w:t>
        </w:r>
      </w:ins>
      <w:r w:rsidR="00481C24" w:rsidRPr="00903DBA">
        <w:t xml:space="preserve"> </w:t>
      </w:r>
      <w:ins w:id="320"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Heading3"/>
        <w:rPr>
          <w:highlight w:val="white"/>
        </w:rPr>
      </w:pPr>
      <w:bookmarkStart w:id="321" w:name="_Toc93320534"/>
      <w:r>
        <w:rPr>
          <w:highlight w:val="white"/>
        </w:rPr>
        <w:t>Pointers</w:t>
      </w:r>
      <w:bookmarkEnd w:id="321"/>
    </w:p>
    <w:p w14:paraId="02C33183" w14:textId="0DC05E82" w:rsidR="00A41837" w:rsidRPr="00903DBA" w:rsidRDefault="00C45AA7" w:rsidP="00477362">
      <w:pPr>
        <w:rPr>
          <w:highlight w:val="white"/>
        </w:rPr>
      </w:pPr>
      <w:ins w:id="322" w:author="Stefan Bjornander" w:date="2015-04-25T11:02:00Z">
        <w:r w:rsidRPr="00903DBA">
          <w:t xml:space="preserve">The type </w:t>
        </w:r>
      </w:ins>
      <w:r w:rsidR="00167656">
        <w:t xml:space="preserve">of the pointer </w:t>
      </w:r>
      <w:r w:rsidR="00BB2CF5">
        <w:t xml:space="preserve">is null </w:t>
      </w:r>
      <w:ins w:id="323" w:author="Stefan Bjornander" w:date="2015-04-25T11:02:00Z">
        <w:r w:rsidRPr="00903DBA">
          <w:t xml:space="preserve">when </w:t>
        </w:r>
      </w:ins>
      <w:r w:rsidR="00167656">
        <w:t>the pointer</w:t>
      </w:r>
      <w:ins w:id="324" w:author="Stefan Bjornander" w:date="2015-04-25T11:02:00Z">
        <w:r w:rsidRPr="00903DBA">
          <w:t xml:space="preserve"> is </w:t>
        </w:r>
      </w:ins>
      <w:r w:rsidR="00167656">
        <w:t xml:space="preserve">being </w:t>
      </w:r>
      <w:ins w:id="325" w:author="Stefan Bjornander" w:date="2015-04-25T11:02:00Z">
        <w:r w:rsidRPr="00903DBA">
          <w:t xml:space="preserve">created, it will later be set by the </w:t>
        </w:r>
      </w:ins>
      <w:r w:rsidR="00A66EE2" w:rsidRPr="00A66EE2">
        <w:rPr>
          <w:rStyle w:val="KeyWord0"/>
        </w:rPr>
        <w:t>D</w:t>
      </w:r>
      <w:r w:rsidRPr="00A66EE2">
        <w:rPr>
          <w:rStyle w:val="KeyWord0"/>
        </w:rPr>
        <w:t>eclarator</w:t>
      </w:r>
      <w:ins w:id="326" w:author="Stefan Bjornander" w:date="2015-04-25T11:02:00Z">
        <w:r w:rsidRPr="00903DBA">
          <w:t xml:space="preserve"> </w:t>
        </w:r>
      </w:ins>
      <w:r w:rsidR="00A66EE2">
        <w:t>class</w:t>
      </w:r>
      <w:ins w:id="327" w:author="Stefan Bjornander" w:date="2015-04-25T11:02:00Z">
        <w:r w:rsidRPr="00903DBA">
          <w:t>.</w:t>
        </w:r>
      </w:ins>
      <w:ins w:id="32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lastRenderedPageBreak/>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Heading3"/>
        <w:rPr>
          <w:highlight w:val="white"/>
        </w:rPr>
      </w:pPr>
      <w:bookmarkStart w:id="329" w:name="_Toc93320535"/>
      <w:r>
        <w:rPr>
          <w:highlight w:val="white"/>
        </w:rPr>
        <w:t>Arrays</w:t>
      </w:r>
      <w:bookmarkEnd w:id="329"/>
    </w:p>
    <w:p w14:paraId="38BE3263" w14:textId="466C14BB" w:rsidR="007071E3" w:rsidRPr="00903DBA" w:rsidRDefault="00F73509">
      <w:pPr>
        <w:rPr>
          <w:color w:val="auto"/>
        </w:rPr>
        <w:pPrChange w:id="330"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1" w:author="Stefan Bjornander" w:date="2015-04-25T11:00:00Z">
        <w:r w:rsidR="00270234" w:rsidRPr="00903DBA">
          <w:t>hen the type is created</w:t>
        </w:r>
      </w:ins>
      <w:r w:rsidR="00270234" w:rsidRPr="00903DBA">
        <w:t>, t</w:t>
      </w:r>
      <w:ins w:id="332" w:author="Stefan Bjornander" w:date="2015-04-25T11:00:00Z">
        <w:r w:rsidR="007071E3" w:rsidRPr="00903DBA">
          <w:t>he array size can be zero. In that case it will later be set by the length of its ini</w:t>
        </w:r>
      </w:ins>
      <w:ins w:id="333" w:author="Stefan Bjornander" w:date="2015-04-25T11:01:00Z">
        <w:r w:rsidR="007071E3" w:rsidRPr="00903DBA">
          <w:t xml:space="preserve">tialization </w:t>
        </w:r>
      </w:ins>
      <w:ins w:id="33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Heading3"/>
        <w:numPr>
          <w:ilvl w:val="2"/>
          <w:numId w:val="212"/>
        </w:numPr>
      </w:pPr>
      <w:bookmarkStart w:id="335" w:name="_Toc93320536"/>
      <w:r>
        <w:t>Structs and Unions</w:t>
      </w:r>
      <w:bookmarkEnd w:id="335"/>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lastRenderedPageBreak/>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248348FD"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meaningful, since</w:t>
      </w:r>
      <w:r w:rsidR="009F6D56">
        <w:t xml:space="preserve"> the</w:t>
      </w:r>
      <w:r w:rsidRPr="00903DBA">
        <w:t xml:space="preserve"> </w:t>
      </w:r>
      <w:r w:rsidRPr="00903DBA">
        <w:rPr>
          <w:rStyle w:val="KeyWord0"/>
        </w:rPr>
        <w:t>s</w:t>
      </w:r>
      <w:r w:rsidRPr="00903DBA">
        <w:t xml:space="preserve"> </w:t>
      </w:r>
      <w:r w:rsidR="009F6D56">
        <w:t xml:space="preserve">tag </w:t>
      </w:r>
      <w:r w:rsidRPr="00903DBA">
        <w:t xml:space="preserve">can later be used to define variables. The declaration </w:t>
      </w:r>
      <w:r w:rsidRPr="00903DBA">
        <w:rPr>
          <w:rStyle w:val="KeyWord0"/>
        </w:rPr>
        <w:t>struct {int i;} t;</w:t>
      </w:r>
      <w:r w:rsidRPr="00903DBA">
        <w:t xml:space="preserve"> is also meaningful, since </w:t>
      </w:r>
      <w:r w:rsidRPr="00903DBA">
        <w:rPr>
          <w:rStyle w:val="KeyWord0"/>
        </w:rPr>
        <w:t>t</w:t>
      </w:r>
      <w:r w:rsidRPr="00903DBA">
        <w:t xml:space="preserve"> is a defined variable. However, the declaration </w:t>
      </w:r>
      <w:r w:rsidRPr="00903DBA">
        <w:rPr>
          <w:rStyle w:val="KeyWord0"/>
        </w:rPr>
        <w:t>struct {int i;};</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Heading3"/>
        <w:rPr>
          <w:highlight w:val="white"/>
        </w:rPr>
      </w:pPr>
      <w:bookmarkStart w:id="336" w:name="_Toc93320537"/>
      <w:r>
        <w:rPr>
          <w:highlight w:val="white"/>
        </w:rPr>
        <w:t>Functions</w:t>
      </w:r>
      <w:bookmarkEnd w:id="336"/>
    </w:p>
    <w:p w14:paraId="609F437A" w14:textId="7CB264E9" w:rsidR="006E1FB9" w:rsidRPr="00903DBA" w:rsidRDefault="009C1D3E" w:rsidP="00243B8E">
      <w:pPr>
        <w:rPr>
          <w:highlight w:val="white"/>
        </w:rPr>
      </w:pPr>
      <w:ins w:id="337"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1079AF87" w:rsidR="00B34C0A" w:rsidRPr="00903DBA" w:rsidRDefault="00B34C0A" w:rsidP="00B34C0A">
      <w:pPr>
        <w:rPr>
          <w:highlight w:val="white"/>
        </w:rPr>
      </w:pPr>
      <w:r w:rsidRPr="00903DBA">
        <w:rPr>
          <w:highlight w:val="white"/>
        </w:rPr>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6FB2B961"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lastRenderedPageBreak/>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Heading3"/>
        <w:rPr>
          <w:highlight w:val="white"/>
        </w:rPr>
      </w:pPr>
      <w:bookmarkStart w:id="338" w:name="_Toc93320538"/>
      <w:r>
        <w:rPr>
          <w:highlight w:val="white"/>
        </w:rPr>
        <w:t>Type Size</w:t>
      </w:r>
      <w:bookmarkEnd w:id="338"/>
    </w:p>
    <w:p w14:paraId="1ACBF843" w14:textId="1F1CD86E" w:rsidR="003903B8" w:rsidRPr="00903DBA" w:rsidRDefault="003903B8">
      <w:pPr>
        <w:rPr>
          <w:ins w:id="339" w:author="Stefan Bjornander" w:date="2015-04-25T11:15:00Z"/>
        </w:rPr>
        <w:pPrChange w:id="340" w:author="Stefan Bjornander" w:date="2015-04-25T14:54:00Z">
          <w:pPr>
            <w:pStyle w:val="Heading3"/>
          </w:pPr>
        </w:pPrChange>
      </w:pPr>
      <w:ins w:id="341" w:author="Stefan Bjornander" w:date="2015-04-25T14:54:00Z">
        <w:r w:rsidRPr="00903DBA">
          <w:t xml:space="preserve">Each type has a size, even though </w:t>
        </w:r>
      </w:ins>
      <w:r w:rsidR="0042736E">
        <w:t xml:space="preserve">the size of </w:t>
      </w:r>
      <w:ins w:id="342" w:author="Stefan Bjornander" w:date="2015-04-25T14:54:00Z">
        <w:r w:rsidRPr="00903DBA">
          <w:t xml:space="preserve">void </w:t>
        </w:r>
      </w:ins>
      <w:ins w:id="343" w:author="Stefan Bjornander" w:date="2015-04-25T16:04:00Z">
        <w:r w:rsidRPr="00903DBA">
          <w:t>and</w:t>
        </w:r>
      </w:ins>
      <w:ins w:id="344" w:author="Stefan Bjornander" w:date="2015-04-25T14:54:00Z">
        <w:r w:rsidRPr="00903DBA">
          <w:t xml:space="preserve"> function </w:t>
        </w:r>
      </w:ins>
      <w:r w:rsidR="00A80393">
        <w:t>as well as incomplete arrays, struct, and union defined to zero</w:t>
      </w:r>
      <w:ins w:id="345" w:author="Stefan Bjornander" w:date="2015-04-25T14:54:00Z">
        <w:r w:rsidRPr="00903DBA">
          <w:t>. The size of an array is its size times the size of its type</w:t>
        </w:r>
      </w:ins>
      <w:ins w:id="346" w:author="Stefan Bjornander" w:date="2015-04-25T14:55:00Z">
        <w:r w:rsidRPr="00903DBA">
          <w:t xml:space="preserve">, the size of a struct is the sum of the sizes of its members, and the size of a union is the size of its </w:t>
        </w:r>
      </w:ins>
      <w:ins w:id="347" w:author="Stefan Bjornander" w:date="2015-04-25T16:04:00Z">
        <w:r w:rsidRPr="00903DBA">
          <w:t>largest</w:t>
        </w:r>
      </w:ins>
      <w:ins w:id="348" w:author="Stefan Bjornander" w:date="2015-04-25T14:55:00Z">
        <w:r w:rsidRPr="00903DBA">
          <w:t xml:space="preserve"> member. Not</w:t>
        </w:r>
      </w:ins>
      <w:ins w:id="349" w:author="Stefan Bjornander" w:date="2015-04-25T16:04:00Z">
        <w:r w:rsidRPr="00903DBA">
          <w:t>e</w:t>
        </w:r>
      </w:ins>
      <w:ins w:id="350" w:author="Stefan Bjornander" w:date="2015-04-25T14:55:00Z">
        <w:r w:rsidRPr="00903DBA">
          <w:t xml:space="preserve"> that pointer</w:t>
        </w:r>
      </w:ins>
      <w:r w:rsidR="0042736E">
        <w:t>s</w:t>
      </w:r>
      <w:ins w:id="351" w:author="Stefan Bjornander" w:date="2015-04-25T14:55:00Z">
        <w:r w:rsidRPr="00903DBA">
          <w:t xml:space="preserve"> always ha</w:t>
        </w:r>
      </w:ins>
      <w:r w:rsidR="0042736E">
        <w:t>ve</w:t>
      </w:r>
      <w:ins w:id="352"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lastRenderedPageBreak/>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203BB0E3"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B01E75A" w:rsidR="006E1FB9" w:rsidRPr="00903DBA" w:rsidRDefault="005B37F6" w:rsidP="005B37F6">
      <w:pPr>
        <w:rPr>
          <w:highlight w:val="white"/>
        </w:rPr>
      </w:pPr>
      <w:r w:rsidRPr="00903DBA">
        <w:rPr>
          <w:highlight w:val="white"/>
        </w:rPr>
        <w:t xml:space="preserve">The </w:t>
      </w:r>
      <w:r w:rsidR="00F93D91">
        <w:rPr>
          <w:rStyle w:val="KeyWord0"/>
          <w:highlight w:val="white"/>
        </w:rPr>
        <w:t>SizeAddress</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Heading3"/>
        <w:rPr>
          <w:highlight w:val="white"/>
        </w:rPr>
      </w:pPr>
      <w:bookmarkStart w:id="353" w:name="_Toc93320539"/>
      <w:r>
        <w:rPr>
          <w:highlight w:val="white"/>
        </w:rPr>
        <w:lastRenderedPageBreak/>
        <w:t>Complete Types</w:t>
      </w:r>
      <w:bookmarkEnd w:id="353"/>
    </w:p>
    <w:p w14:paraId="004BF223" w14:textId="31F926BD" w:rsidR="004409FB" w:rsidRPr="00903DBA" w:rsidRDefault="004409FB">
      <w:pPr>
        <w:rPr>
          <w:noProof/>
        </w:rPr>
      </w:pPr>
      <w:ins w:id="354" w:author="Stefan Bjornander" w:date="2015-04-25T11:37:00Z">
        <w:r w:rsidRPr="00903DBA">
          <w:t xml:space="preserve">It is possible to define an array without </w:t>
        </w:r>
      </w:ins>
      <w:ins w:id="355" w:author="Stefan Bjornander" w:date="2015-04-25T11:38:00Z">
        <w:r w:rsidRPr="00903DBA">
          <w:rPr>
            <w:noProof/>
          </w:rPr>
          <w:t xml:space="preserve">stating its size, </w:t>
        </w:r>
      </w:ins>
      <w:ins w:id="356" w:author="Stefan Bjornander" w:date="2015-04-25T14:31:00Z">
        <w:r w:rsidRPr="00903DBA">
          <w:rPr>
            <w:noProof/>
          </w:rPr>
          <w:t>in which case the array is given the size zero. I</w:t>
        </w:r>
      </w:ins>
      <w:ins w:id="357" w:author="Stefan Bjornander" w:date="2015-04-25T11:38:00Z">
        <w:r w:rsidRPr="00903DBA">
          <w:rPr>
            <w:noProof/>
          </w:rPr>
          <w:t>n that case</w:t>
        </w:r>
      </w:ins>
      <w:ins w:id="358" w:author="Stefan Bjornander" w:date="2015-04-25T14:31:00Z">
        <w:r w:rsidRPr="00903DBA">
          <w:rPr>
            <w:noProof/>
          </w:rPr>
          <w:t>,</w:t>
        </w:r>
      </w:ins>
      <w:ins w:id="359" w:author="Stefan Bjornander" w:date="2015-04-25T11:38:00Z">
        <w:r w:rsidRPr="00903DBA">
          <w:rPr>
            <w:noProof/>
          </w:rPr>
          <w:t xml:space="preserve"> </w:t>
        </w:r>
      </w:ins>
      <w:ins w:id="360" w:author="Stefan Bjornander" w:date="2015-04-25T14:31:00Z">
        <w:r w:rsidRPr="00903DBA">
          <w:rPr>
            <w:noProof/>
          </w:rPr>
          <w:t>the</w:t>
        </w:r>
      </w:ins>
      <w:ins w:id="361" w:author="Stefan Bjornander" w:date="2015-04-25T11:38:00Z">
        <w:r w:rsidRPr="00903DBA">
          <w:rPr>
            <w:noProof/>
          </w:rPr>
          <w:t xml:space="preserve"> </w:t>
        </w:r>
      </w:ins>
      <w:ins w:id="362" w:author="Stefan Bjornander" w:date="2015-04-25T14:31:00Z">
        <w:r w:rsidRPr="00903DBA">
          <w:rPr>
            <w:noProof/>
          </w:rPr>
          <w:t xml:space="preserve">array </w:t>
        </w:r>
      </w:ins>
      <w:ins w:id="363" w:author="Stefan Bjornander" w:date="2015-04-25T11:38:00Z">
        <w:r w:rsidRPr="00903DBA">
          <w:rPr>
            <w:noProof/>
          </w:rPr>
          <w:t xml:space="preserve">size must be determined by the size of its initialization list. </w:t>
        </w:r>
      </w:ins>
      <w:ins w:id="364" w:author="Stefan Bjornander" w:date="2015-04-25T11:39:00Z">
        <w:r w:rsidRPr="00903DBA">
          <w:rPr>
            <w:noProof/>
          </w:rPr>
          <w:t xml:space="preserve">However, if the </w:t>
        </w:r>
      </w:ins>
      <w:ins w:id="365" w:author="Stefan Bjornander" w:date="2015-04-25T11:40:00Z">
        <w:r w:rsidRPr="00903DBA">
          <w:rPr>
            <w:noProof/>
          </w:rPr>
          <w:t xml:space="preserve">array </w:t>
        </w:r>
      </w:ins>
      <w:ins w:id="366" w:author="Stefan Bjornander" w:date="2015-04-25T11:39:00Z">
        <w:r w:rsidRPr="00903DBA">
          <w:rPr>
            <w:noProof/>
          </w:rPr>
          <w:t xml:space="preserve">definition </w:t>
        </w:r>
      </w:ins>
      <w:ins w:id="367" w:author="Stefan Bjornander" w:date="2015-04-25T11:40:00Z">
        <w:r w:rsidRPr="00903DBA">
          <w:rPr>
            <w:noProof/>
          </w:rPr>
          <w:t>lacks</w:t>
        </w:r>
      </w:ins>
      <w:ins w:id="368" w:author="Stefan Bjornander" w:date="2015-04-25T11:39:00Z">
        <w:r w:rsidRPr="00903DBA">
          <w:rPr>
            <w:noProof/>
          </w:rPr>
          <w:t xml:space="preserve"> an initialization list</w:t>
        </w:r>
      </w:ins>
      <w:ins w:id="369" w:author="Stefan Bjornander" w:date="2015-04-25T11:40:00Z">
        <w:r w:rsidRPr="00903DBA">
          <w:rPr>
            <w:noProof/>
          </w:rPr>
          <w:t xml:space="preserve">, the array </w:t>
        </w:r>
      </w:ins>
      <w:ins w:id="370" w:author="Stefan Bjornander" w:date="2015-04-25T14:31:00Z">
        <w:r w:rsidRPr="00903DBA">
          <w:rPr>
            <w:noProof/>
          </w:rPr>
          <w:t xml:space="preserve">keeps the size zero and is considered </w:t>
        </w:r>
      </w:ins>
      <w:ins w:id="371" w:author="Stefan Bjornander" w:date="2015-04-25T11:40:00Z">
        <w:r w:rsidRPr="00903DBA">
          <w:rPr>
            <w:noProof/>
          </w:rPr>
          <w:t>incomplete</w:t>
        </w:r>
      </w:ins>
      <w:ins w:id="372" w:author="Stefan Bjornander" w:date="2015-04-25T11:39:00Z">
        <w:r w:rsidRPr="00903DBA">
          <w:rPr>
            <w:noProof/>
          </w:rPr>
          <w:t>.</w:t>
        </w:r>
      </w:ins>
      <w:ins w:id="373" w:author="Stefan Bjornander" w:date="2015-04-25T14:30:00Z">
        <w:r w:rsidRPr="00903DBA">
          <w:rPr>
            <w:noProof/>
          </w:rPr>
          <w:t xml:space="preserve"> In the same</w:t>
        </w:r>
      </w:ins>
      <w:ins w:id="374" w:author="Stefan Bjornander" w:date="2015-04-25T14:33:00Z">
        <w:r w:rsidRPr="00903DBA">
          <w:rPr>
            <w:noProof/>
          </w:rPr>
          <w:t xml:space="preserve"> way</w:t>
        </w:r>
      </w:ins>
      <w:ins w:id="375" w:author="Stefan Bjornander" w:date="2015-04-25T14:30:00Z">
        <w:r w:rsidRPr="00903DBA">
          <w:rPr>
            <w:noProof/>
          </w:rPr>
          <w:t xml:space="preserve">, it is possible to define only the </w:t>
        </w:r>
      </w:ins>
      <w:ins w:id="376" w:author="Stefan Bjornander" w:date="2015-04-25T14:32:00Z">
        <w:r w:rsidRPr="00903DBA">
          <w:rPr>
            <w:noProof/>
          </w:rPr>
          <w:t>n</w:t>
        </w:r>
      </w:ins>
      <w:ins w:id="377" w:author="Stefan Bjornander" w:date="2015-04-25T14:33:00Z">
        <w:r w:rsidRPr="00903DBA">
          <w:rPr>
            <w:noProof/>
          </w:rPr>
          <w:t>ame tag</w:t>
        </w:r>
      </w:ins>
      <w:ins w:id="378" w:author="Stefan Bjornander" w:date="2015-04-25T14:30:00Z">
        <w:r w:rsidRPr="00903DBA">
          <w:rPr>
            <w:noProof/>
          </w:rPr>
          <w:t xml:space="preserve"> of a struct</w:t>
        </w:r>
      </w:ins>
      <w:ins w:id="379" w:author="Stefan Bjornander" w:date="2015-04-25T14:33:00Z">
        <w:r w:rsidRPr="00903DBA">
          <w:rPr>
            <w:noProof/>
          </w:rPr>
          <w:t xml:space="preserve"> or union</w:t>
        </w:r>
      </w:ins>
      <w:ins w:id="380" w:author="Stefan Bjornander" w:date="2015-04-25T14:30:00Z">
        <w:r w:rsidRPr="00903DBA">
          <w:rPr>
            <w:noProof/>
          </w:rPr>
          <w:t xml:space="preserve">, with its </w:t>
        </w:r>
      </w:ins>
      <w:ins w:id="381" w:author="Stefan Bjornander" w:date="2015-04-25T14:33:00Z">
        <w:r w:rsidRPr="00903DBA">
          <w:rPr>
            <w:noProof/>
          </w:rPr>
          <w:t xml:space="preserve">member </w:t>
        </w:r>
      </w:ins>
      <w:r w:rsidRPr="00903DBA">
        <w:rPr>
          <w:noProof/>
        </w:rPr>
        <w:t>map</w:t>
      </w:r>
      <w:ins w:id="382" w:author="Stefan Bjornander" w:date="2015-04-25T14:33:00Z">
        <w:r w:rsidRPr="00903DBA">
          <w:rPr>
            <w:noProof/>
          </w:rPr>
          <w:t xml:space="preserve"> </w:t>
        </w:r>
      </w:ins>
      <w:ins w:id="383" w:author="Stefan Bjornander" w:date="2015-04-25T14:30:00Z">
        <w:r w:rsidRPr="00903DBA">
          <w:rPr>
            <w:noProof/>
          </w:rPr>
          <w:t xml:space="preserve">to be defined later. </w:t>
        </w:r>
      </w:ins>
      <w:ins w:id="384" w:author="Stefan Bjornander" w:date="2015-04-25T14:32:00Z">
        <w:r w:rsidRPr="00903DBA">
          <w:rPr>
            <w:noProof/>
          </w:rPr>
          <w:t xml:space="preserve">In that case, the member </w:t>
        </w:r>
      </w:ins>
      <w:r w:rsidRPr="00903DBA">
        <w:rPr>
          <w:noProof/>
        </w:rPr>
        <w:t>map</w:t>
      </w:r>
      <w:ins w:id="385" w:author="Stefan Bjornander" w:date="2015-04-25T14:32:00Z">
        <w:r w:rsidRPr="00903DBA">
          <w:rPr>
            <w:noProof/>
          </w:rPr>
          <w:t xml:space="preserve"> is given the value null</w:t>
        </w:r>
      </w:ins>
      <w:ins w:id="386" w:author="Stefan Bjornander" w:date="2015-04-25T14:33:00Z">
        <w:r w:rsidRPr="00903DBA">
          <w:rPr>
            <w:noProof/>
          </w:rPr>
          <w:t xml:space="preserve"> and the struct or union is consider incomplete.</w:t>
        </w:r>
      </w:ins>
      <w:ins w:id="387" w:author="Stefan Bjornander" w:date="2015-04-25T14:34:00Z">
        <w:r w:rsidRPr="00903DBA">
          <w:rPr>
            <w:noProof/>
          </w:rPr>
          <w:t xml:space="preserve"> Variables </w:t>
        </w:r>
      </w:ins>
      <w:r w:rsidR="0051694F">
        <w:rPr>
          <w:noProof/>
        </w:rPr>
        <w:t xml:space="preserve">of </w:t>
      </w:r>
      <w:ins w:id="388" w:author="Stefan Bjornander" w:date="2015-04-25T14:34:00Z">
        <w:r w:rsidRPr="00903DBA">
          <w:rPr>
            <w:noProof/>
          </w:rPr>
          <w:t>array</w:t>
        </w:r>
      </w:ins>
      <w:r w:rsidR="0051694F">
        <w:rPr>
          <w:noProof/>
        </w:rPr>
        <w:t>, struct, or union</w:t>
      </w:r>
      <w:ins w:id="389" w:author="Stefan Bjornander" w:date="2015-04-25T14:34:00Z">
        <w:r w:rsidRPr="00903DBA">
          <w:rPr>
            <w:noProof/>
          </w:rPr>
          <w:t xml:space="preserve"> type </w:t>
        </w:r>
      </w:ins>
      <w:r w:rsidR="0051694F">
        <w:rPr>
          <w:noProof/>
        </w:rPr>
        <w:t>m</w:t>
      </w:r>
      <w:ins w:id="390"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Heading3"/>
        <w:rPr>
          <w:highlight w:val="white"/>
        </w:rPr>
      </w:pPr>
      <w:bookmarkStart w:id="391" w:name="_Toc93320540"/>
      <w:r>
        <w:rPr>
          <w:highlight w:val="white"/>
        </w:rPr>
        <w:t>Constant and Volatile</w:t>
      </w:r>
      <w:bookmarkEnd w:id="391"/>
    </w:p>
    <w:p w14:paraId="66A16E10" w14:textId="0379E4BA" w:rsidR="00B864B2" w:rsidRPr="00903DBA" w:rsidRDefault="00B864B2">
      <w:pPr>
        <w:pPrChange w:id="392" w:author="Stefan Bjornander" w:date="2015-04-25T10:27:00Z">
          <w:pPr>
            <w:pStyle w:val="Heading3"/>
          </w:pPr>
        </w:pPrChange>
      </w:pPr>
      <w:ins w:id="393" w:author="Stefan Bjornander" w:date="2015-04-25T10:30:00Z">
        <w:r w:rsidRPr="00903DBA">
          <w:t xml:space="preserve">The idea of the </w:t>
        </w:r>
        <w:r w:rsidRPr="0051694F">
          <w:rPr>
            <w:rStyle w:val="KeyWord0"/>
          </w:rPr>
          <w:t>volatile</w:t>
        </w:r>
        <w:r w:rsidRPr="00903DBA">
          <w:t xml:space="preserve"> </w:t>
        </w:r>
      </w:ins>
      <w:ins w:id="394" w:author="Stefan Bjornander" w:date="2015-04-25T10:31:00Z">
        <w:r w:rsidRPr="00903DBA">
          <w:t xml:space="preserve">qualifier is to </w:t>
        </w:r>
      </w:ins>
      <w:ins w:id="395" w:author="Stefan Bjornander" w:date="2015-04-25T10:30:00Z">
        <w:r w:rsidRPr="00903DBA">
          <w:t xml:space="preserve">prevent optimization, and since this book </w:t>
        </w:r>
      </w:ins>
      <w:ins w:id="396" w:author="Stefan Bjornander" w:date="2015-04-25T10:31:00Z">
        <w:r w:rsidRPr="00903DBA">
          <w:t>is focused on optimization techniques</w:t>
        </w:r>
      </w:ins>
      <w:r w:rsidR="001832E0" w:rsidRPr="00903DBA">
        <w:t>,</w:t>
      </w:r>
      <w:ins w:id="397" w:author="Stefan Bjornander" w:date="2015-04-25T10:31:00Z">
        <w:r w:rsidRPr="00903DBA">
          <w:t xml:space="preserve"> we have no real use for the </w:t>
        </w:r>
        <w:r w:rsidRPr="0051694F">
          <w:rPr>
            <w:rStyle w:val="KeyWord0"/>
          </w:rPr>
          <w:t>volatile</w:t>
        </w:r>
        <w:r w:rsidRPr="00903DBA">
          <w:t xml:space="preserve"> </w:t>
        </w:r>
      </w:ins>
      <w:r w:rsidRPr="00903DBA">
        <w:t>qualifier</w:t>
      </w:r>
      <w:ins w:id="398" w:author="Stefan Bjornander" w:date="2015-04-25T10:31:00Z">
        <w:r w:rsidRPr="00903DBA">
          <w:t xml:space="preserve">. However, for the sake of </w:t>
        </w:r>
      </w:ins>
      <w:r w:rsidRPr="00903DBA">
        <w:t>completeness</w:t>
      </w:r>
      <w:ins w:id="399" w:author="Stefan Bjornander" w:date="2015-04-25T10:31:00Z">
        <w:r w:rsidRPr="00903DBA">
          <w:t xml:space="preserve"> we include the </w:t>
        </w:r>
        <w:r w:rsidRPr="00903DBA">
          <w:rPr>
            <w:rStyle w:val="KeyWord0"/>
            <w:rPrChange w:id="400" w:author="Stefan Bjornander" w:date="2015-04-25T10:32:00Z">
              <w:rPr>
                <w:rStyle w:val="CodeInText"/>
                <w:sz w:val="32"/>
              </w:rPr>
            </w:rPrChange>
          </w:rPr>
          <w:t>m_volatile</w:t>
        </w:r>
        <w:r w:rsidRPr="00903DBA">
          <w:t xml:space="preserve"> field in the </w:t>
        </w:r>
        <w:r w:rsidRPr="00903DBA">
          <w:rPr>
            <w:rStyle w:val="KeyWord0"/>
            <w:rPrChange w:id="401" w:author="Stefan Bjornander" w:date="2015-04-25T10:32:00Z">
              <w:rPr>
                <w:rStyle w:val="CodeInText"/>
                <w:sz w:val="32"/>
              </w:rPr>
            </w:rPrChange>
          </w:rPr>
          <w:t>Type</w:t>
        </w:r>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69864FF2" w:rsidR="006E1FB9" w:rsidRPr="00903DBA" w:rsidRDefault="0026755D" w:rsidP="0026755D">
      <w:pPr>
        <w:rPr>
          <w:color w:val="auto"/>
        </w:rPr>
      </w:pPr>
      <w:r w:rsidRPr="00903DBA">
        <w:t>A</w:t>
      </w:r>
      <w:ins w:id="402" w:author="Stefan Bjornander" w:date="2015-04-25T10:28:00Z">
        <w:r w:rsidRPr="00903DBA">
          <w:t xml:space="preserve"> type is constant if its field </w:t>
        </w:r>
        <w:r w:rsidRPr="00903DBA">
          <w:rPr>
            <w:rStyle w:val="KeyWord0"/>
            <w:rPrChange w:id="403" w:author="Stefan Bjornander" w:date="2015-04-25T10:28:00Z">
              <w:rPr>
                <w:rStyle w:val="CodeInText"/>
              </w:rPr>
            </w:rPrChange>
          </w:rPr>
          <w:t>m_constant</w:t>
        </w:r>
        <w:r w:rsidRPr="00903DBA">
          <w:t xml:space="preserve"> is true. </w:t>
        </w:r>
      </w:ins>
      <w:r w:rsidR="00CE22F5">
        <w:t>A</w:t>
      </w:r>
      <w:ins w:id="404" w:author="Stefan Bjornander" w:date="2015-04-25T10:28:00Z">
        <w:r w:rsidRPr="00903DBA">
          <w:t xml:space="preserve"> struct or union is </w:t>
        </w:r>
      </w:ins>
      <w:r w:rsidR="00D96162" w:rsidRPr="00903DBA">
        <w:t>c</w:t>
      </w:r>
      <w:ins w:id="405" w:author="Stefan Bjornander" w:date="2015-04-25T10:29:00Z">
        <w:r w:rsidRPr="00903DBA">
          <w:t>onstant</w:t>
        </w:r>
      </w:ins>
      <w:ins w:id="406" w:author="Stefan Bjornander" w:date="2015-04-25T10:28:00Z">
        <w:r w:rsidRPr="00903DBA">
          <w:t xml:space="preserve"> if </w:t>
        </w:r>
      </w:ins>
      <w:ins w:id="407"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08" w:author="Stefan Bjornander" w:date="2015-04-25T10:29:00Z">
        <w:r w:rsidRPr="00903DBA">
          <w:t xml:space="preserve"> </w:t>
        </w:r>
      </w:ins>
      <w:r w:rsidR="00C04FC7" w:rsidRPr="00903DBA">
        <w:t xml:space="preserve">if </w:t>
      </w:r>
      <w:ins w:id="409" w:author="Stefan Bjornander" w:date="2015-04-25T10:29:00Z">
        <w:r w:rsidRPr="00903DBA">
          <w:t xml:space="preserve">is any of its members </w:t>
        </w:r>
      </w:ins>
      <w:r w:rsidR="00CE22F5">
        <w:t xml:space="preserve">is, </w:t>
      </w:r>
      <w:ins w:id="410" w:author="Stefan Bjornander" w:date="2015-04-25T10:30:00Z">
        <w:r w:rsidRPr="00903DBA">
          <w:t>recursively</w:t>
        </w:r>
      </w:ins>
      <w:r w:rsidR="00CE22F5">
        <w:t>,</w:t>
      </w:r>
      <w:ins w:id="411"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lastRenderedPageBreak/>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Heading3"/>
        <w:rPr>
          <w:highlight w:val="white"/>
        </w:rPr>
      </w:pPr>
      <w:bookmarkStart w:id="412" w:name="_Toc93320541"/>
      <w:r>
        <w:rPr>
          <w:highlight w:val="white"/>
        </w:rPr>
        <w:t>Hash Code and Equals</w:t>
      </w:r>
      <w:bookmarkEnd w:id="412"/>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3" w:author="Stefan Bjornander" w:date="2015-04-25T14:35:00Z">
        <w:r w:rsidRPr="00903DBA">
          <w:t>Two pointer</w:t>
        </w:r>
      </w:ins>
      <w:r w:rsidRPr="00903DBA">
        <w:rPr>
          <w:noProof/>
        </w:rPr>
        <w:t>s</w:t>
      </w:r>
      <w:ins w:id="414" w:author="Stefan Bjornander" w:date="2015-04-25T14:35:00Z">
        <w:r w:rsidRPr="00903DBA">
          <w:rPr>
            <w:noProof/>
          </w:rPr>
          <w:t xml:space="preserve"> are </w:t>
        </w:r>
      </w:ins>
      <w:r w:rsidRPr="00903DBA">
        <w:rPr>
          <w:noProof/>
        </w:rPr>
        <w:t xml:space="preserve">considered to be </w:t>
      </w:r>
      <w:ins w:id="415" w:author="Stefan Bjornander" w:date="2015-04-25T14:35:00Z">
        <w:r w:rsidRPr="00903DBA">
          <w:rPr>
            <w:noProof/>
          </w:rPr>
          <w:t>equal if the type</w:t>
        </w:r>
      </w:ins>
      <w:r w:rsidRPr="00903DBA">
        <w:rPr>
          <w:noProof/>
        </w:rPr>
        <w:t>s</w:t>
      </w:r>
      <w:ins w:id="416"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7" w:author="Stefan Bjornander" w:date="2015-04-25T14:56:00Z">
        <w:r w:rsidRPr="00903DBA">
          <w:rPr>
            <w:noProof/>
          </w:rPr>
          <w:t xml:space="preserve">wo arrays are </w:t>
        </w:r>
      </w:ins>
      <w:r w:rsidRPr="00903DBA">
        <w:rPr>
          <w:noProof/>
        </w:rPr>
        <w:t xml:space="preserve">equal </w:t>
      </w:r>
      <w:ins w:id="418" w:author="Stefan Bjornander" w:date="2015-04-25T17:26:00Z">
        <w:r w:rsidRPr="00903DBA">
          <w:rPr>
            <w:noProof/>
          </w:rPr>
          <w:t>if</w:t>
        </w:r>
      </w:ins>
      <w:r w:rsidRPr="00903DBA">
        <w:rPr>
          <w:noProof/>
        </w:rPr>
        <w:t xml:space="preserve"> </w:t>
      </w:r>
      <w:ins w:id="419"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20" w:author="Stefan Bjornander" w:date="2015-04-25T14:58:00Z">
        <w:r w:rsidRPr="00903DBA">
          <w:rPr>
            <w:noProof/>
          </w:rPr>
          <w:t>Two struct</w:t>
        </w:r>
      </w:ins>
      <w:ins w:id="421" w:author="Stefan Bjornander" w:date="2015-04-25T16:07:00Z">
        <w:r w:rsidRPr="00903DBA">
          <w:rPr>
            <w:noProof/>
          </w:rPr>
          <w:t>s</w:t>
        </w:r>
      </w:ins>
      <w:ins w:id="422" w:author="Stefan Bjornander" w:date="2015-04-25T14:58:00Z">
        <w:r w:rsidRPr="00903DBA">
          <w:rPr>
            <w:noProof/>
          </w:rPr>
          <w:t xml:space="preserve"> or unions are equal if </w:t>
        </w:r>
      </w:ins>
      <w:ins w:id="423" w:author="Stefan Bjornander" w:date="2015-04-25T16:06:00Z">
        <w:r w:rsidRPr="00903DBA">
          <w:rPr>
            <w:noProof/>
          </w:rPr>
          <w:t xml:space="preserve">they both are incomplete </w:t>
        </w:r>
      </w:ins>
      <w:r w:rsidRPr="00903DBA">
        <w:rPr>
          <w:noProof/>
        </w:rPr>
        <w:t xml:space="preserve">(their member maps are null) </w:t>
      </w:r>
      <w:ins w:id="424" w:author="Stefan Bjornander" w:date="2015-04-25T16:06:00Z">
        <w:r w:rsidRPr="00903DBA">
          <w:rPr>
            <w:noProof/>
          </w:rPr>
          <w:t xml:space="preserve">or if </w:t>
        </w:r>
      </w:ins>
      <w:ins w:id="425" w:author="Stefan Bjornander" w:date="2015-04-25T14:58:00Z">
        <w:r w:rsidRPr="00903DBA">
          <w:rPr>
            <w:noProof/>
          </w:rPr>
          <w:t xml:space="preserve">their member </w:t>
        </w:r>
      </w:ins>
      <w:r w:rsidRPr="00903DBA">
        <w:rPr>
          <w:noProof/>
        </w:rPr>
        <w:t>maps</w:t>
      </w:r>
      <w:ins w:id="426" w:author="Stefan Bjornander" w:date="2015-04-25T14:58:00Z">
        <w:r w:rsidRPr="00903DBA">
          <w:rPr>
            <w:noProof/>
          </w:rPr>
          <w:t xml:space="preserve"> are equal</w:t>
        </w:r>
      </w:ins>
      <w:ins w:id="427" w:author="Stefan Bjornander" w:date="2015-04-25T16:07:00Z">
        <w:r w:rsidRPr="00903DBA">
          <w:rPr>
            <w:noProof/>
          </w:rPr>
          <w:t>. N</w:t>
        </w:r>
      </w:ins>
      <w:ins w:id="428" w:author="Stefan Bjornander" w:date="2015-04-25T16:05:00Z">
        <w:r w:rsidRPr="00903DBA">
          <w:rPr>
            <w:noProof/>
          </w:rPr>
          <w:t xml:space="preserve">ote that they </w:t>
        </w:r>
      </w:ins>
      <w:r w:rsidRPr="00903DBA">
        <w:rPr>
          <w:noProof/>
        </w:rPr>
        <w:t xml:space="preserve">must not only </w:t>
      </w:r>
      <w:ins w:id="429" w:author="Stefan Bjornander" w:date="2015-04-25T16:06:00Z">
        <w:r w:rsidRPr="00903DBA">
          <w:rPr>
            <w:noProof/>
          </w:rPr>
          <w:t>have the same members, the</w:t>
        </w:r>
      </w:ins>
      <w:r w:rsidRPr="00903DBA">
        <w:rPr>
          <w:noProof/>
        </w:rPr>
        <w:t xml:space="preserve"> members</w:t>
      </w:r>
      <w:ins w:id="430" w:author="Stefan Bjornander" w:date="2015-04-25T16:06:00Z">
        <w:r w:rsidRPr="00903DBA">
          <w:rPr>
            <w:noProof/>
          </w:rPr>
          <w:t xml:space="preserve"> </w:t>
        </w:r>
      </w:ins>
      <w:r w:rsidRPr="00903DBA">
        <w:rPr>
          <w:noProof/>
        </w:rPr>
        <w:t xml:space="preserve">must also appear in the </w:t>
      </w:r>
      <w:ins w:id="431"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2"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lastRenderedPageBreak/>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Heading3"/>
        <w:rPr>
          <w:highlight w:val="white"/>
        </w:rPr>
      </w:pPr>
      <w:bookmarkStart w:id="433" w:name="_Toc93320542"/>
      <w:r>
        <w:rPr>
          <w:highlight w:val="white"/>
        </w:rPr>
        <w:t>Predefined Types</w:t>
      </w:r>
      <w:bookmarkEnd w:id="433"/>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Heading3"/>
        <w:rPr>
          <w:highlight w:val="white"/>
        </w:rPr>
      </w:pPr>
      <w:bookmarkStart w:id="434" w:name="_Toc93320543"/>
      <w:proofErr w:type="spellStart"/>
      <w:r>
        <w:rPr>
          <w:highlight w:val="white"/>
        </w:rPr>
        <w:t>ToString</w:t>
      </w:r>
      <w:bookmarkEnd w:id="434"/>
      <w:proofErr w:type="spellEnd"/>
    </w:p>
    <w:p w14:paraId="319867AD" w14:textId="5792B9BB"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Heading2"/>
      </w:pPr>
      <w:bookmarkStart w:id="435" w:name="_Toc93320544"/>
      <w:r w:rsidRPr="00903DBA">
        <w:t>Type Size</w:t>
      </w:r>
      <w:bookmarkEnd w:id="435"/>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lastRenderedPageBreak/>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lastRenderedPageBreak/>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lastRenderedPageBreak/>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Heading2"/>
      </w:pPr>
      <w:bookmarkStart w:id="436" w:name="_Toc93320545"/>
      <w:r w:rsidRPr="00903DBA">
        <w:t>Type Cast</w:t>
      </w:r>
      <w:r w:rsidR="0026522D">
        <w:t>ing</w:t>
      </w:r>
      <w:bookmarkEnd w:id="436"/>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Heading3"/>
        <w:rPr>
          <w:highlight w:val="white"/>
        </w:rPr>
      </w:pPr>
      <w:bookmarkStart w:id="437" w:name="_Toc93320546"/>
      <w:r>
        <w:rPr>
          <w:highlight w:val="white"/>
        </w:rPr>
        <w:t>Implicit Cast</w:t>
      </w:r>
      <w:bookmarkEnd w:id="437"/>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lastRenderedPageBreak/>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Heading3"/>
        <w:rPr>
          <w:highlight w:val="white"/>
        </w:rPr>
      </w:pPr>
      <w:bookmarkStart w:id="438" w:name="_Toc93320547"/>
      <w:r>
        <w:rPr>
          <w:highlight w:val="white"/>
        </w:rPr>
        <w:t>Explicit Cast</w:t>
      </w:r>
      <w:bookmarkEnd w:id="438"/>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lastRenderedPageBreak/>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lastRenderedPageBreak/>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lastRenderedPageBreak/>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lastRenderedPageBreak/>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Heading3"/>
      </w:pPr>
      <w:bookmarkStart w:id="439" w:name="_Toc93320548"/>
      <w:r w:rsidRPr="00903DBA">
        <w:t>Type Promotion</w:t>
      </w:r>
      <w:bookmarkEnd w:id="439"/>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44225B0"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lastRenderedPageBreak/>
        <w:t>}</w:t>
      </w:r>
    </w:p>
    <w:p w14:paraId="6E253FA9" w14:textId="61D9B876" w:rsidR="00CD295E" w:rsidRPr="00903DBA" w:rsidRDefault="00CD295E" w:rsidP="0060539D">
      <w:pPr>
        <w:pStyle w:val="Heading1"/>
      </w:pPr>
      <w:bookmarkStart w:id="440" w:name="_Ref54016854"/>
      <w:bookmarkStart w:id="441" w:name="_Toc93320549"/>
      <w:r w:rsidRPr="00903DBA">
        <w:lastRenderedPageBreak/>
        <w:t>Constant Expression</w:t>
      </w:r>
      <w:bookmarkEnd w:id="440"/>
      <w:bookmarkEnd w:id="441"/>
    </w:p>
    <w:p w14:paraId="78866B91" w14:textId="5DBB6B1C"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Heading2"/>
      </w:pPr>
      <w:bookmarkStart w:id="442" w:name="_Toc93320550"/>
      <w:r>
        <w:t>Unary and Binary Expressions</w:t>
      </w:r>
      <w:bookmarkEnd w:id="442"/>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AE35CDC"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lastRenderedPageBreak/>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681244FD" w:rsidR="00215CFE" w:rsidRDefault="007236D8" w:rsidP="007236D8">
      <w:pPr>
        <w:rPr>
          <w:highlight w:val="white"/>
        </w:rPr>
      </w:pPr>
      <w:r>
        <w:rPr>
          <w:highlight w:val="white"/>
        </w:rPr>
        <w:t xml:space="preserve">The </w:t>
      </w:r>
      <w:r w:rsidRPr="007236D8">
        <w:rPr>
          <w:rStyle w:val="KeyWord0"/>
          <w:highlight w:val="white"/>
        </w:rPr>
        <w:t>LogicalToIntegral</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09548028" w:rsidR="00382FCF" w:rsidRDefault="00382FCF" w:rsidP="00382FCF">
      <w:pPr>
        <w:rPr>
          <w:highlight w:val="white"/>
        </w:rPr>
      </w:pPr>
      <w:r>
        <w:rPr>
          <w:highlight w:val="white"/>
        </w:rPr>
        <w:t xml:space="preserve">The </w:t>
      </w:r>
      <w:r w:rsidRPr="007236D8">
        <w:rPr>
          <w:rStyle w:val="KeyWord0"/>
          <w:highlight w:val="white"/>
        </w:rPr>
        <w:t>LogicalTo</w:t>
      </w:r>
      <w:r>
        <w:rPr>
          <w:rStyle w:val="KeyWord0"/>
          <w:highlight w:val="white"/>
        </w:rPr>
        <w:t>Floating</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31437B24" w:rsidR="00382FCF" w:rsidRDefault="00382FCF" w:rsidP="00382FCF">
      <w:pPr>
        <w:rPr>
          <w:highlight w:val="white"/>
        </w:rPr>
      </w:pPr>
      <w:r>
        <w:rPr>
          <w:highlight w:val="white"/>
        </w:rPr>
        <w:t xml:space="preserve">The </w:t>
      </w:r>
      <w:r>
        <w:rPr>
          <w:rStyle w:val="KeyWord0"/>
          <w:highlight w:val="white"/>
        </w:rPr>
        <w:t>ToL</w:t>
      </w:r>
      <w:r w:rsidRPr="007236D8">
        <w:rPr>
          <w:rStyle w:val="KeyWord0"/>
          <w:highlight w:val="white"/>
        </w:rPr>
        <w:t>ogical</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Heading3"/>
        <w:rPr>
          <w:highlight w:val="white"/>
        </w:rPr>
      </w:pPr>
      <w:bookmarkStart w:id="443" w:name="_Toc93320551"/>
      <w:r w:rsidRPr="00903DBA">
        <w:rPr>
          <w:highlight w:val="white"/>
        </w:rPr>
        <w:t>Relation Expressions</w:t>
      </w:r>
      <w:bookmarkEnd w:id="443"/>
    </w:p>
    <w:p w14:paraId="73B4E185" w14:textId="69D98433"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lastRenderedPageBreak/>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lastRenderedPageBreak/>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Heading3"/>
        <w:rPr>
          <w:highlight w:val="white"/>
        </w:rPr>
      </w:pPr>
      <w:bookmarkStart w:id="444" w:name="_Toc93320552"/>
      <w:r>
        <w:rPr>
          <w:highlight w:val="white"/>
        </w:rPr>
        <w:t>Logical Expressions</w:t>
      </w:r>
      <w:bookmarkEnd w:id="444"/>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Heading3"/>
        <w:rPr>
          <w:highlight w:val="white"/>
        </w:rPr>
      </w:pPr>
      <w:bookmarkStart w:id="445" w:name="_Toc93320553"/>
      <w:r w:rsidRPr="00903DBA">
        <w:rPr>
          <w:highlight w:val="white"/>
        </w:rPr>
        <w:lastRenderedPageBreak/>
        <w:t>Arithmetic Expressions</w:t>
      </w:r>
      <w:bookmarkEnd w:id="445"/>
    </w:p>
    <w:p w14:paraId="47DDA334" w14:textId="3B9C0FEB"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lastRenderedPageBreak/>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lastRenderedPageBreak/>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lastRenderedPageBreak/>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3A11CDEA"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lastRenderedPageBreak/>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Heading3"/>
        <w:rPr>
          <w:highlight w:val="white"/>
        </w:rPr>
      </w:pPr>
      <w:bookmarkStart w:id="446" w:name="_Toc93320554"/>
      <w:r w:rsidRPr="00903DBA">
        <w:rPr>
          <w:highlight w:val="white"/>
        </w:rPr>
        <w:t xml:space="preserve">Constant </w:t>
      </w:r>
      <w:r w:rsidR="0080006D" w:rsidRPr="00903DBA">
        <w:rPr>
          <w:highlight w:val="white"/>
        </w:rPr>
        <w:t>Type Cast</w:t>
      </w:r>
      <w:bookmarkEnd w:id="446"/>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lastRenderedPageBreak/>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lastRenderedPageBreak/>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Heading3"/>
        <w:rPr>
          <w:highlight w:val="white"/>
        </w:rPr>
      </w:pPr>
      <w:bookmarkStart w:id="447" w:name="_Toc93320555"/>
      <w:r>
        <w:rPr>
          <w:highlight w:val="white"/>
        </w:rPr>
        <w:t>Constant Value</w:t>
      </w:r>
      <w:bookmarkEnd w:id="447"/>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lastRenderedPageBreak/>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8" w:name="_Hlk64222489"/>
    </w:p>
    <w:p w14:paraId="24D7EB70" w14:textId="42FDDDA2" w:rsidR="00B838C8" w:rsidRPr="00903DBA" w:rsidRDefault="00B838C8" w:rsidP="0060539D">
      <w:pPr>
        <w:pStyle w:val="Heading1"/>
      </w:pPr>
      <w:bookmarkStart w:id="449" w:name="_Toc93320556"/>
      <w:r w:rsidRPr="00903DBA">
        <w:lastRenderedPageBreak/>
        <w:t xml:space="preserve">Static </w:t>
      </w:r>
      <w:r w:rsidR="00917F74" w:rsidRPr="00903DBA">
        <w:t>Address</w:t>
      </w:r>
      <w:r w:rsidR="005579A9">
        <w:t>es</w:t>
      </w:r>
      <w:bookmarkEnd w:id="449"/>
    </w:p>
    <w:p w14:paraId="2C360ECA" w14:textId="4A998B3B"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w:t>
      </w:r>
      <w:r w:rsidR="00585CFB">
        <w:t xml:space="preserve">given a static value, which is decided by the compiler and linker as </w:t>
      </w:r>
      <w:r w:rsidR="00590F27" w:rsidRPr="00590F27">
        <w:rPr>
          <w:rStyle w:val="KeyWord0"/>
        </w:rPr>
        <w:t>i</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Heading3"/>
      </w:pPr>
      <w:bookmarkStart w:id="450" w:name="_Toc93320557"/>
      <w:r>
        <w:t>Static Value and Address</w:t>
      </w:r>
      <w:bookmarkEnd w:id="450"/>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30ACA19" w:rsidR="00F4523B" w:rsidRPr="00F4523B" w:rsidRDefault="00F4523B" w:rsidP="00F4523B">
      <w:pPr>
        <w:pStyle w:val="Code"/>
        <w:rPr>
          <w:highlight w:val="white"/>
        </w:rPr>
      </w:pPr>
      <w:r w:rsidRPr="00F4523B">
        <w:rPr>
          <w:highlight w:val="white"/>
        </w:rPr>
        <w:t xml:space="preserve">      </w:t>
      </w:r>
      <w:r w:rsidR="00DB6E6D">
        <w:rPr>
          <w:highlight w:val="white"/>
        </w:rPr>
        <w:t>/* Empty */</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6C24CAA5" w:rsidR="00F4523B" w:rsidRPr="00F4523B" w:rsidRDefault="00F4523B" w:rsidP="00F4523B">
      <w:pPr>
        <w:pStyle w:val="Code"/>
        <w:rPr>
          <w:highlight w:val="white"/>
        </w:rPr>
      </w:pPr>
      <w:r w:rsidRPr="00F4523B">
        <w:rPr>
          <w:highlight w:val="white"/>
        </w:rPr>
        <w:t xml:space="preserve">      </w:t>
      </w:r>
      <w:r w:rsidR="00DB6E6D">
        <w:rPr>
          <w:highlight w:val="white"/>
        </w:rPr>
        <w:t>/* Empty */</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Heading3"/>
      </w:pPr>
      <w:bookmarkStart w:id="451" w:name="_Toc93320558"/>
      <w:r>
        <w:t>Static Expression</w:t>
      </w:r>
      <w:bookmarkEnd w:id="451"/>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04D39F3E"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1D35F3B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1AF982FC"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9D2FD02"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Heading1"/>
      </w:pPr>
      <w:bookmarkStart w:id="452" w:name="_Toc93320559"/>
      <w:bookmarkEnd w:id="448"/>
      <w:r w:rsidRPr="00903DBA">
        <w:lastRenderedPageBreak/>
        <w:t>Initialization</w:t>
      </w:r>
      <w:bookmarkEnd w:id="452"/>
    </w:p>
    <w:p w14:paraId="3E8BC185" w14:textId="762015B6" w:rsidR="00CE2068" w:rsidRDefault="00A5295F" w:rsidP="00A5295F">
      <w:r w:rsidRPr="00903DBA">
        <w:t xml:space="preserve">In C, it is possible to initialize simple and compound variables. Therefore, we need </w:t>
      </w:r>
      <w:ins w:id="453" w:author="Stefan Bjornander" w:date="2015-04-25T17:28:00Z">
        <w:r w:rsidRPr="00903DBA">
          <w:t xml:space="preserve">to check that </w:t>
        </w:r>
      </w:ins>
      <w:del w:id="454" w:author="Stefan Bjornander" w:date="2015-04-25T17:28:00Z">
        <w:r w:rsidRPr="00903DBA" w:rsidDel="00A35C17">
          <w:delText>a way to make sure</w:delText>
        </w:r>
      </w:del>
      <w:ins w:id="455" w:author="Stefan Bjornander" w:date="2015-04-25T17:27:00Z">
        <w:r w:rsidRPr="00903DBA">
          <w:t xml:space="preserve">the </w:t>
        </w:r>
      </w:ins>
      <w:r w:rsidRPr="00903DBA">
        <w:t xml:space="preserve">initialized </w:t>
      </w:r>
      <w:ins w:id="456"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21E261BA" w14:textId="77777777" w:rsidR="00975CE9" w:rsidRPr="00975CE9" w:rsidRDefault="00975CE9" w:rsidP="00975CE9">
      <w:pPr>
        <w:pStyle w:val="Code"/>
        <w:rPr>
          <w:rStyle w:val="KeyWord0"/>
          <w:b w:val="0"/>
        </w:rPr>
      </w:pPr>
      <w:r w:rsidRPr="00975CE9">
        <w:rPr>
          <w:rStyle w:val="KeyWord0"/>
          <w:b w:val="0"/>
        </w:rPr>
        <w:t>int</w:t>
      </w:r>
      <w:r w:rsidRPr="00975CE9">
        <w:t xml:space="preserve"> </w:t>
      </w:r>
      <w:r w:rsidRPr="00975CE9">
        <w:rPr>
          <w:rStyle w:val="KeyWord0"/>
          <w:b w:val="0"/>
        </w:rPr>
        <w:t>[3][2]</w:t>
      </w:r>
      <w:r w:rsidRPr="00975CE9">
        <w:t xml:space="preserve"> </w:t>
      </w:r>
      <w:r w:rsidRPr="00975CE9">
        <w:rPr>
          <w:rStyle w:val="KeyWord0"/>
          <w:b w:val="0"/>
        </w:rPr>
        <w:t>=</w:t>
      </w:r>
      <w:r w:rsidRPr="00975CE9">
        <w:t xml:space="preserve"> </w:t>
      </w:r>
      <w:r w:rsidRPr="00975CE9">
        <w:rPr>
          <w:rStyle w:val="KeyWord0"/>
          <w:b w:val="0"/>
        </w:rPr>
        <w:t>{1,</w:t>
      </w:r>
      <w:r w:rsidRPr="00975CE9">
        <w:t xml:space="preserve"> </w:t>
      </w:r>
      <w:r w:rsidRPr="00975CE9">
        <w:rPr>
          <w:rStyle w:val="KeyWord0"/>
          <w:b w:val="0"/>
        </w:rPr>
        <w:t>2,</w:t>
      </w:r>
      <w:r w:rsidRPr="00975CE9">
        <w:t xml:space="preserve"> </w:t>
      </w:r>
      <w:r w:rsidRPr="00975CE9">
        <w:rPr>
          <w:rStyle w:val="KeyWord0"/>
          <w:b w:val="0"/>
        </w:rPr>
        <w:t>3,</w:t>
      </w:r>
      <w:r w:rsidRPr="00975CE9">
        <w:t xml:space="preserve"> </w:t>
      </w:r>
      <w:r w:rsidRPr="00975CE9">
        <w:rPr>
          <w:rStyle w:val="KeyWord0"/>
          <w:b w:val="0"/>
        </w:rPr>
        <w:t>4,</w:t>
      </w:r>
      <w:r w:rsidRPr="00975CE9">
        <w:t xml:space="preserve"> </w:t>
      </w:r>
      <w:r w:rsidRPr="00975CE9">
        <w:rPr>
          <w:rStyle w:val="KeyWord0"/>
          <w:b w:val="0"/>
        </w:rPr>
        <w:t>5,</w:t>
      </w:r>
      <w:r w:rsidRPr="00975CE9">
        <w:t xml:space="preserve"> </w:t>
      </w:r>
      <w:r w:rsidRPr="00975CE9">
        <w:rPr>
          <w:rStyle w:val="KeyWord0"/>
          <w:b w:val="0"/>
        </w:rPr>
        <w:t>6};</w:t>
      </w:r>
    </w:p>
    <w:p w14:paraId="0C379900" w14:textId="3ADA384A" w:rsidR="00975CE9" w:rsidRPr="00975CE9" w:rsidRDefault="00975CE9" w:rsidP="00975CE9">
      <w:pPr>
        <w:pStyle w:val="Code"/>
      </w:pPr>
      <w:r w:rsidRPr="00975CE9">
        <w:rPr>
          <w:rStyle w:val="KeyWord0"/>
          <w:b w:val="0"/>
        </w:rPr>
        <w:t>int</w:t>
      </w:r>
      <w:r w:rsidRPr="00975CE9">
        <w:t xml:space="preserve"> </w:t>
      </w:r>
      <w:r w:rsidRPr="00975CE9">
        <w:rPr>
          <w:rStyle w:val="KeyWord0"/>
          <w:b w:val="0"/>
        </w:rPr>
        <w:t>[3][2]</w:t>
      </w:r>
      <w:r w:rsidRPr="00975CE9">
        <w:t xml:space="preserve"> </w:t>
      </w:r>
      <w:r w:rsidRPr="00975CE9">
        <w:rPr>
          <w:rStyle w:val="KeyWord0"/>
          <w:b w:val="0"/>
        </w:rPr>
        <w:t>=</w:t>
      </w:r>
      <w:r w:rsidRPr="00975CE9">
        <w:t xml:space="preserve"> </w:t>
      </w:r>
      <w:r w:rsidRPr="00975CE9">
        <w:rPr>
          <w:rStyle w:val="KeyWord0"/>
          <w:b w:val="0"/>
        </w:rPr>
        <w:t>{{1,</w:t>
      </w:r>
      <w:r w:rsidRPr="00975CE9">
        <w:t xml:space="preserve"> </w:t>
      </w:r>
      <w:r w:rsidRPr="00975CE9">
        <w:rPr>
          <w:rStyle w:val="KeyWord0"/>
          <w:b w:val="0"/>
        </w:rPr>
        <w:t>2},</w:t>
      </w:r>
      <w:r w:rsidRPr="00975CE9">
        <w:t xml:space="preserve"> </w:t>
      </w:r>
      <w:r w:rsidRPr="00975CE9">
        <w:rPr>
          <w:rStyle w:val="KeyWord0"/>
          <w:b w:val="0"/>
        </w:rPr>
        <w:t>{3,</w:t>
      </w:r>
      <w:r w:rsidRPr="00975CE9">
        <w:t xml:space="preserve"> </w:t>
      </w:r>
      <w:r w:rsidRPr="00975CE9">
        <w:rPr>
          <w:rStyle w:val="KeyWord0"/>
          <w:b w:val="0"/>
        </w:rPr>
        <w:t>4},</w:t>
      </w:r>
      <w:r w:rsidRPr="00975CE9">
        <w:t xml:space="preserve"> </w:t>
      </w:r>
      <w:r w:rsidRPr="00975CE9">
        <w:rPr>
          <w:rStyle w:val="KeyWord0"/>
          <w:b w:val="0"/>
        </w:rPr>
        <w:t>{5,</w:t>
      </w:r>
      <w:r w:rsidRPr="00975CE9">
        <w:t xml:space="preserve"> </w:t>
      </w:r>
      <w:r w:rsidRPr="00975CE9">
        <w:rPr>
          <w:rStyle w:val="KeyWord0"/>
          <w:b w:val="0"/>
        </w:rPr>
        <w:t>6}}</w:t>
      </w:r>
      <w:r w:rsidRPr="00975CE9">
        <w:t>;</w:t>
      </w:r>
    </w:p>
    <w:p w14:paraId="12229560" w14:textId="1A166508" w:rsidR="00A5295F" w:rsidRPr="00903DBA" w:rsidRDefault="0083315B">
      <w:pPr>
        <w:pStyle w:val="Heading3"/>
        <w:rPr>
          <w:ins w:id="457" w:author="Stefan Bjornander" w:date="2015-04-25T17:33:00Z"/>
        </w:rPr>
        <w:pPrChange w:id="458" w:author="Stefan Bjornander" w:date="2015-04-25T17:33:00Z">
          <w:pPr>
            <w:pStyle w:val="Code"/>
          </w:pPr>
        </w:pPrChange>
      </w:pPr>
      <w:bookmarkStart w:id="459" w:name="_Toc93320560"/>
      <w:r w:rsidRPr="00903DBA">
        <w:t>Auto</w:t>
      </w:r>
      <w:ins w:id="460" w:author="Stefan Bjornander" w:date="2015-04-25T17:33:00Z">
        <w:r w:rsidR="00A5295F" w:rsidRPr="00903DBA">
          <w:t xml:space="preserve"> </w:t>
        </w:r>
      </w:ins>
      <w:r w:rsidR="00A5295F" w:rsidRPr="00903DBA">
        <w:t>Initialization</w:t>
      </w:r>
      <w:bookmarkEnd w:id="459"/>
    </w:p>
    <w:p w14:paraId="53C92E22" w14:textId="3253FDE6" w:rsidR="00A5295F" w:rsidRDefault="00A5295F" w:rsidP="00A5295F">
      <w:ins w:id="461" w:author="Stefan Bjornander" w:date="2015-04-25T17:34:00Z">
        <w:r w:rsidRPr="00903DBA">
          <w:t xml:space="preserve">Since </w:t>
        </w:r>
      </w:ins>
      <w:r w:rsidR="0016113E">
        <w:t>auto</w:t>
      </w:r>
      <w:ins w:id="462" w:author="Stefan Bjornander" w:date="2015-04-25T17:34:00Z">
        <w:r w:rsidRPr="00903DBA">
          <w:t xml:space="preserve"> </w:t>
        </w:r>
      </w:ins>
      <w:r w:rsidRPr="00903DBA">
        <w:t>initialization</w:t>
      </w:r>
      <w:ins w:id="463" w:author="Stefan Bjornander" w:date="2015-04-25T17:34:00Z">
        <w:r w:rsidRPr="00903DBA">
          <w:t xml:space="preserve"> value can be non-</w:t>
        </w:r>
      </w:ins>
      <w:ins w:id="464" w:author="Stefan Bjornander" w:date="2015-04-25T17:46:00Z">
        <w:r w:rsidRPr="00903DBA">
          <w:t>constant</w:t>
        </w:r>
      </w:ins>
      <w:ins w:id="465" w:author="Stefan Bjornander" w:date="2015-04-25T17:34:00Z">
        <w:r w:rsidRPr="00903DBA">
          <w:t xml:space="preserve">, </w:t>
        </w:r>
      </w:ins>
      <w:ins w:id="466" w:author="Stefan Bjornander" w:date="2015-04-25T17:46:00Z">
        <w:r w:rsidRPr="00903DBA">
          <w:t>a se</w:t>
        </w:r>
      </w:ins>
      <w:r w:rsidRPr="00903DBA">
        <w:t>quence</w:t>
      </w:r>
      <w:ins w:id="467" w:author="Stefan Bjornander" w:date="2015-04-25T17:46:00Z">
        <w:r w:rsidRPr="00903DBA">
          <w:t xml:space="preserve"> of assign</w:t>
        </w:r>
      </w:ins>
      <w:r w:rsidRPr="00903DBA">
        <w:t>ment</w:t>
      </w:r>
      <w:ins w:id="468" w:author="Stefan Bjornander" w:date="2015-04-25T17:46:00Z">
        <w:r w:rsidRPr="00903DBA">
          <w:t xml:space="preserve"> instruction</w:t>
        </w:r>
      </w:ins>
      <w:ins w:id="469" w:author="Stefan Bjornander" w:date="2015-04-25T18:25:00Z">
        <w:r w:rsidRPr="00903DBA">
          <w:t>s</w:t>
        </w:r>
      </w:ins>
      <w:ins w:id="470" w:author="Stefan Bjornander" w:date="2015-04-25T17:46:00Z">
        <w:r w:rsidRPr="00903DBA">
          <w:t xml:space="preserve"> is added</w:t>
        </w:r>
      </w:ins>
      <w:r w:rsidRPr="00903DBA">
        <w:t xml:space="preserve"> to the </w:t>
      </w:r>
      <w:ins w:id="471" w:author="Stefan Bjornander" w:date="2015-04-25T17:46:00Z">
        <w:r w:rsidRPr="00903DBA">
          <w:t>mid</w:t>
        </w:r>
      </w:ins>
      <w:ins w:id="472" w:author="Stefan Bjornander" w:date="2015-04-25T18:25:00Z">
        <w:r w:rsidRPr="00903DBA">
          <w:t>dle</w:t>
        </w:r>
      </w:ins>
      <w:ins w:id="473" w:author="Stefan Bjornander" w:date="2015-04-25T17:46:00Z">
        <w:r w:rsidRPr="00903DBA">
          <w:t xml:space="preserve"> code.</w:t>
        </w:r>
      </w:ins>
    </w:p>
    <w:p w14:paraId="16FB0090" w14:textId="214CDEC1"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5897A4AA"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lastRenderedPageBreak/>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lastRenderedPageBreak/>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3F534923"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lastRenderedPageBreak/>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Heading3"/>
        <w:numPr>
          <w:ilvl w:val="2"/>
          <w:numId w:val="171"/>
        </w:numPr>
        <w:rPr>
          <w:ins w:id="474" w:author="Stefan Bjornander" w:date="2015-04-25T17:29:00Z"/>
        </w:rPr>
        <w:pPrChange w:id="475" w:author="Stefan Bjornander" w:date="2015-04-25T17:29:00Z">
          <w:pPr>
            <w:pStyle w:val="Code"/>
          </w:pPr>
        </w:pPrChange>
      </w:pPr>
      <w:bookmarkStart w:id="476" w:name="_Toc93320561"/>
      <w:ins w:id="477" w:author="Stefan Bjornander" w:date="2015-04-25T17:28:00Z">
        <w:r w:rsidRPr="00903DBA">
          <w:t xml:space="preserve">Static </w:t>
        </w:r>
      </w:ins>
      <w:r w:rsidRPr="00903DBA">
        <w:t>Initialization</w:t>
      </w:r>
      <w:bookmarkEnd w:id="476"/>
    </w:p>
    <w:p w14:paraId="052D947E" w14:textId="77777777" w:rsidR="0083315B" w:rsidRPr="00903DBA" w:rsidRDefault="0083315B" w:rsidP="0083315B">
      <w:ins w:id="478" w:author="Stefan Bjornander" w:date="2015-04-25T17:29:00Z">
        <w:r w:rsidRPr="00903DBA">
          <w:t xml:space="preserve">Static </w:t>
        </w:r>
      </w:ins>
      <w:r w:rsidRPr="00903DBA">
        <w:t>initialization</w:t>
      </w:r>
      <w:ins w:id="479" w:author="Stefan Bjornander" w:date="2015-04-25T17:29:00Z">
        <w:r w:rsidRPr="00903DBA">
          <w:t xml:space="preserve"> occurs when a static variable </w:t>
        </w:r>
      </w:ins>
      <w:r w:rsidRPr="00903DBA">
        <w:t>becomes</w:t>
      </w:r>
      <w:ins w:id="480" w:author="Stefan Bjornander" w:date="2015-04-25T17:29:00Z">
        <w:r w:rsidRPr="00903DBA">
          <w:t xml:space="preserve"> </w:t>
        </w:r>
      </w:ins>
      <w:r w:rsidRPr="00903DBA">
        <w:t>initialized</w:t>
      </w:r>
      <w:ins w:id="481" w:author="Stefan Bjornander" w:date="2015-04-25T17:29:00Z">
        <w:r w:rsidRPr="00903DBA">
          <w:t>.</w:t>
        </w:r>
      </w:ins>
      <w:ins w:id="482" w:author="Stefan Bjornander" w:date="2015-04-25T17:32:00Z">
        <w:r w:rsidRPr="00903DBA">
          <w:t xml:space="preserve"> The </w:t>
        </w:r>
      </w:ins>
      <w:r w:rsidRPr="00903DBA">
        <w:t>initialization</w:t>
      </w:r>
      <w:ins w:id="483" w:author="Stefan Bjornander" w:date="2015-04-25T17:32:00Z">
        <w:r w:rsidRPr="00903DBA">
          <w:t xml:space="preserve"> value has to be constant and known at compile time. No code is generated, instead a m</w:t>
        </w:r>
      </w:ins>
      <w:r w:rsidRPr="00903DBA">
        <w:t>e</w:t>
      </w:r>
      <w:ins w:id="484" w:author="Stefan Bjornander" w:date="2015-04-25T17:32:00Z">
        <w:r w:rsidRPr="00903DBA">
          <w:t>mory block holding the value is created.</w:t>
        </w:r>
      </w:ins>
    </w:p>
    <w:p w14:paraId="3EC9B7BF" w14:textId="068681A6"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lastRenderedPageBreak/>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2414E997" w14:textId="2AB46D63" w:rsidR="009C5896" w:rsidRDefault="00A07FA4" w:rsidP="00A07FA4">
      <w:pPr>
        <w:pStyle w:val="Code"/>
        <w:rPr>
          <w:highlight w:val="white"/>
        </w:rPr>
      </w:pPr>
      <w:r w:rsidRPr="00A07FA4">
        <w:rPr>
          <w:highlight w:val="white"/>
        </w:rPr>
        <w:t xml:space="preserve">          Assert.Error(</w:t>
      </w:r>
      <w:r w:rsidR="009C5896">
        <w:rPr>
          <w:highlight w:val="white"/>
        </w:rPr>
        <w:t>(</w:t>
      </w:r>
      <w:r w:rsidRPr="00A07FA4">
        <w:rPr>
          <w:highlight w:val="white"/>
        </w:rPr>
        <w:t>fromType.IsString() &amp;&amp; toType.PointerType.IsChar()) ||</w:t>
      </w:r>
    </w:p>
    <w:p w14:paraId="6ACB548E" w14:textId="77777777" w:rsidR="009C5896" w:rsidRDefault="009C5896" w:rsidP="00A07FA4">
      <w:pPr>
        <w:pStyle w:val="Code"/>
        <w:rPr>
          <w:highlight w:val="white"/>
        </w:rPr>
      </w:pPr>
      <w:r>
        <w:rPr>
          <w:highlight w:val="white"/>
        </w:rPr>
        <w:t xml:space="preserve">                       </w:t>
      </w:r>
      <w:r w:rsidR="00A07FA4" w:rsidRPr="00A07FA4">
        <w:rPr>
          <w:highlight w:val="white"/>
        </w:rPr>
        <w:t>(fromType.IsArray()</w:t>
      </w:r>
      <w:r>
        <w:rPr>
          <w:highlight w:val="white"/>
        </w:rPr>
        <w:t xml:space="preserve"> </w:t>
      </w:r>
      <w:r w:rsidR="00A07FA4" w:rsidRPr="00A07FA4">
        <w:rPr>
          <w:highlight w:val="white"/>
        </w:rPr>
        <w:t>&amp;&amp;</w:t>
      </w:r>
    </w:p>
    <w:p w14:paraId="090434BF" w14:textId="2E37B8AC" w:rsidR="00A07FA4" w:rsidRPr="00A07FA4" w:rsidRDefault="00A07FA4" w:rsidP="00A07FA4">
      <w:pPr>
        <w:pStyle w:val="Code"/>
        <w:rPr>
          <w:highlight w:val="white"/>
        </w:rPr>
      </w:pPr>
      <w:r w:rsidRPr="00A07FA4">
        <w:rPr>
          <w:highlight w:val="white"/>
        </w:rPr>
        <w:t xml:space="preserve">                        fromType.ArrayType.Equals(toType.PointerType)) ||</w:t>
      </w:r>
    </w:p>
    <w:p w14:paraId="01683106" w14:textId="15A77AD6" w:rsidR="00A07FA4" w:rsidRPr="00A07FA4" w:rsidRDefault="00A07FA4" w:rsidP="00A07FA4">
      <w:pPr>
        <w:pStyle w:val="Code"/>
        <w:rPr>
          <w:highlight w:val="white"/>
        </w:rPr>
      </w:pPr>
      <w:r w:rsidRPr="00A07FA4">
        <w:rPr>
          <w:highlight w:val="white"/>
        </w:rPr>
        <w:t xml:space="preserve">                       (fromType.IsFunction() &amp;&amp;</w:t>
      </w:r>
    </w:p>
    <w:p w14:paraId="71039586" w14:textId="4EBB9B5A" w:rsidR="009C5896" w:rsidRDefault="00A07FA4" w:rsidP="00A07FA4">
      <w:pPr>
        <w:pStyle w:val="Code"/>
        <w:rPr>
          <w:highlight w:val="white"/>
        </w:rPr>
      </w:pPr>
      <w:r w:rsidRPr="00A07FA4">
        <w:rPr>
          <w:highlight w:val="white"/>
        </w:rPr>
        <w:t xml:space="preserve">                        fromType.Equals(toType.PointerType)</w:t>
      </w:r>
      <w:r w:rsidR="009C5896">
        <w:rPr>
          <w:highlight w:val="white"/>
        </w:rPr>
        <w:t>),</w:t>
      </w:r>
    </w:p>
    <w:p w14:paraId="152D580C" w14:textId="002E9219" w:rsidR="00A07FA4" w:rsidRPr="00A07FA4" w:rsidRDefault="009C5896" w:rsidP="00A07FA4">
      <w:pPr>
        <w:pStyle w:val="Code"/>
        <w:rPr>
          <w:highlight w:val="white"/>
        </w:rPr>
      </w:pPr>
      <w:r>
        <w:rPr>
          <w:highlight w:val="white"/>
        </w:rPr>
        <w:t xml:space="preserve">                       Message.Invalid_type_cast</w:t>
      </w:r>
      <w:r w:rsidR="00A07FA4" w:rsidRPr="00A07FA4">
        <w:rPr>
          <w:highlight w:val="white"/>
        </w:rPr>
        <w:t>);</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lastRenderedPageBreak/>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lastRenderedPageBreak/>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Heading3"/>
        <w:rPr>
          <w:highlight w:val="white"/>
        </w:rPr>
      </w:pPr>
      <w:bookmarkStart w:id="485" w:name="_Toc93320562"/>
      <w:r w:rsidRPr="00903DBA">
        <w:rPr>
          <w:rStyle w:val="KeyWord0"/>
          <w:b/>
          <w:bCs/>
          <w:highlight w:val="white"/>
        </w:rPr>
        <w:t>Modify Initializer</w:t>
      </w:r>
      <w:bookmarkEnd w:id="485"/>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lastRenderedPageBreak/>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lastRenderedPageBreak/>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4D4B4104" w:rsidR="00AD7B52" w:rsidRPr="00903DBA" w:rsidRDefault="00AD7B52" w:rsidP="0060539D">
      <w:pPr>
        <w:pStyle w:val="Heading1"/>
      </w:pPr>
      <w:bookmarkStart w:id="486" w:name="_Ref54016586"/>
      <w:bookmarkStart w:id="487" w:name="_Ref54016644"/>
      <w:bookmarkStart w:id="488" w:name="_Toc93320563"/>
      <w:r w:rsidRPr="00903DBA">
        <w:lastRenderedPageBreak/>
        <w:t>Middle Code Optimization</w:t>
      </w:r>
      <w:bookmarkEnd w:id="289"/>
      <w:bookmarkEnd w:id="486"/>
      <w:bookmarkEnd w:id="487"/>
      <w:bookmarkEnd w:id="488"/>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1A908DC6"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CC3DD4" w:rsidRPr="00903DBA">
        <w:rPr>
          <w:rStyle w:val="KeyWord0"/>
          <w:highlight w:val="white"/>
        </w:rPr>
        <w:t>ObjectToIntegerAddresses</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51C77ED2" w:rsidR="00F303A6" w:rsidRPr="00903DBA" w:rsidRDefault="00F303A6" w:rsidP="0060539D">
      <w:pPr>
        <w:pStyle w:val="Heading3"/>
      </w:pPr>
      <w:bookmarkStart w:id="489" w:name="_Toc93320564"/>
      <w:r w:rsidRPr="00903DBA">
        <w:t xml:space="preserve">Object </w:t>
      </w:r>
      <w:r w:rsidR="009B55F8">
        <w:t xml:space="preserve">References </w:t>
      </w:r>
      <w:r w:rsidRPr="00903DBA">
        <w:t xml:space="preserve">to Integer </w:t>
      </w:r>
      <w:r w:rsidR="009B55F8">
        <w:t xml:space="preserve">Index </w:t>
      </w:r>
      <w:r w:rsidRPr="00903DBA">
        <w:t>Addresses</w:t>
      </w:r>
      <w:bookmarkEnd w:id="489"/>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Heading3"/>
      </w:pPr>
      <w:bookmarkStart w:id="490" w:name="_Toc93320565"/>
      <w:r>
        <w:t>Jump</w:t>
      </w:r>
      <w:r w:rsidR="001B6658" w:rsidRPr="00903DBA">
        <w:t xml:space="preserve"> Next Instructions</w:t>
      </w:r>
      <w:bookmarkEnd w:id="490"/>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lastRenderedPageBreak/>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Heading3"/>
      </w:pPr>
      <w:bookmarkStart w:id="491" w:name="_Toc93320566"/>
      <w:r w:rsidRPr="00903DBA">
        <w:t>Next-</w:t>
      </w:r>
      <w:r w:rsidR="00795872" w:rsidRPr="00903DBA">
        <w:t xml:space="preserve">Double </w:t>
      </w:r>
      <w:r w:rsidR="00C0170C">
        <w:t>Jump</w:t>
      </w:r>
      <w:r w:rsidR="00036C5E" w:rsidRPr="00903DBA">
        <w:t xml:space="preserve"> </w:t>
      </w:r>
      <w:r w:rsidR="00795872" w:rsidRPr="00903DBA">
        <w:t>Statements</w:t>
      </w:r>
      <w:bookmarkEnd w:id="491"/>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6326BEDA" w:rsidR="003A0F6E" w:rsidRPr="00903DBA" w:rsidRDefault="003A0F6E" w:rsidP="00023E71">
      <w:r w:rsidRPr="00903DBA">
        <w:t xml:space="preserve">To begin with, we need the </w:t>
      </w:r>
      <w:r w:rsidR="00FD0A95" w:rsidRPr="00FD0A95">
        <w:rPr>
          <w:rStyle w:val="KeyWord0"/>
          <w:highlight w:val="white"/>
        </w:rPr>
        <w:t>m_inverseMap</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Heading3"/>
      </w:pPr>
      <w:bookmarkStart w:id="492" w:name="_Toc93320567"/>
      <w:r>
        <w:lastRenderedPageBreak/>
        <w:t>Jump</w:t>
      </w:r>
      <w:r w:rsidR="00F82696">
        <w:t>-</w:t>
      </w:r>
      <w:r w:rsidR="00036C5E" w:rsidRPr="00903DBA">
        <w:t>Chains</w:t>
      </w:r>
      <w:bookmarkEnd w:id="492"/>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507455B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Heading3"/>
      </w:pPr>
      <w:bookmarkStart w:id="493" w:name="_Toc93320568"/>
      <w:r w:rsidRPr="00903DBA">
        <w:t>Remove</w:t>
      </w:r>
      <w:r w:rsidR="00036C5E" w:rsidRPr="00903DBA">
        <w:t xml:space="preserve"> Unreachable Code</w:t>
      </w:r>
      <w:bookmarkEnd w:id="493"/>
    </w:p>
    <w:p w14:paraId="5FEB95F3" w14:textId="79582F6D"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81199B" w:rsidRPr="0004214D">
        <w:rPr>
          <w:rStyle w:val="KeyWord0"/>
        </w:rPr>
        <w:t>visited</w:t>
      </w:r>
      <w:r w:rsidR="0004214D" w:rsidRPr="0004214D">
        <w:rPr>
          <w:rStyle w:val="KeyWord0"/>
        </w:rPr>
        <w:t>S</w:t>
      </w:r>
      <w:r w:rsidR="0081199B" w:rsidRPr="0004214D">
        <w:rPr>
          <w:rStyle w:val="KeyWord0"/>
        </w:rPr>
        <w:t>et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Heading3"/>
        <w:numPr>
          <w:ilvl w:val="2"/>
          <w:numId w:val="128"/>
        </w:numPr>
      </w:pPr>
      <w:bookmarkStart w:id="494" w:name="_Toc93320569"/>
      <w:r w:rsidRPr="00903DBA">
        <w:t>Remove Push-Pop Chains</w:t>
      </w:r>
      <w:bookmarkEnd w:id="494"/>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Heading3"/>
        <w:numPr>
          <w:ilvl w:val="2"/>
          <w:numId w:val="155"/>
        </w:numPr>
      </w:pPr>
      <w:bookmarkStart w:id="495" w:name="_Toc93320570"/>
      <w:r w:rsidRPr="00903DBA">
        <w:t>Merge</w:t>
      </w:r>
      <w:r w:rsidR="00E33CCC" w:rsidRPr="00903DBA">
        <w:t xml:space="preserve"> Pop-Push Chains</w:t>
      </w:r>
      <w:bookmarkEnd w:id="495"/>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lastRenderedPageBreak/>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Heading3"/>
      </w:pPr>
      <w:bookmarkStart w:id="496" w:name="_Toc93320571"/>
      <w:r w:rsidRPr="00903DBA">
        <w:t>Change Top-Pop to Pop</w:t>
      </w:r>
      <w:bookmarkEnd w:id="496"/>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Heading3"/>
        <w:rPr>
          <w:highlight w:val="white"/>
        </w:rPr>
      </w:pPr>
      <w:bookmarkStart w:id="497" w:name="_Toc93320572"/>
      <w:r w:rsidRPr="00903DBA">
        <w:rPr>
          <w:highlight w:val="white"/>
        </w:rPr>
        <w:t>Merge Binary</w:t>
      </w:r>
      <w:bookmarkEnd w:id="497"/>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lastRenderedPageBreak/>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Heading3"/>
        <w:rPr>
          <w:highlight w:val="white"/>
        </w:rPr>
      </w:pPr>
      <w:bookmarkStart w:id="498" w:name="_Toc93320573"/>
      <w:r w:rsidRPr="00903DBA">
        <w:rPr>
          <w:highlight w:val="white"/>
        </w:rPr>
        <w:t>Sema</w:t>
      </w:r>
      <w:r w:rsidR="0007123C" w:rsidRPr="00903DBA">
        <w:rPr>
          <w:highlight w:val="white"/>
        </w:rPr>
        <w:t>n</w:t>
      </w:r>
      <w:r w:rsidRPr="00903DBA">
        <w:rPr>
          <w:highlight w:val="white"/>
        </w:rPr>
        <w:t>tic Optimization</w:t>
      </w:r>
      <w:bookmarkEnd w:id="498"/>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BD7360B" w14:textId="77777777" w:rsidR="004975C3"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6A9F73AC" w14:textId="77777777" w:rsidR="007916FA" w:rsidRDefault="007916FA" w:rsidP="004975C3">
            <w:pPr>
              <w:rPr>
                <w:highlight w:val="white"/>
              </w:rPr>
            </w:pPr>
            <w:r>
              <w:rPr>
                <w:highlight w:val="white"/>
              </w:rPr>
              <w:t xml:space="preserve">-1 * </w:t>
            </w:r>
            <w:proofErr w:type="spellStart"/>
            <w:r>
              <w:rPr>
                <w:highlight w:val="white"/>
              </w:rPr>
              <w:t>i</w:t>
            </w:r>
            <w:proofErr w:type="spellEnd"/>
          </w:p>
          <w:p w14:paraId="344A7630" w14:textId="346B8BE8" w:rsidR="007916FA" w:rsidRPr="00903DBA" w:rsidRDefault="007916FA" w:rsidP="004975C3">
            <w:pPr>
              <w:rPr>
                <w:highlight w:val="white"/>
              </w:rPr>
            </w:pPr>
            <w:proofErr w:type="spellStart"/>
            <w:r>
              <w:rPr>
                <w:highlight w:val="white"/>
              </w:rPr>
              <w:t>i</w:t>
            </w:r>
            <w:proofErr w:type="spellEnd"/>
            <w:r>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proofErr w:type="spellStart"/>
            <w:r w:rsidRPr="00903DBA">
              <w:rPr>
                <w:highlight w:val="white"/>
              </w:rPr>
              <w:t>i</w:t>
            </w:r>
            <w:proofErr w:type="spellEnd"/>
          </w:p>
          <w:p w14:paraId="1446F15D" w14:textId="77777777" w:rsidR="007916FA" w:rsidRDefault="007916FA" w:rsidP="004975C3">
            <w:pPr>
              <w:rPr>
                <w:highlight w:val="white"/>
              </w:rPr>
            </w:pPr>
            <w:r>
              <w:rPr>
                <w:highlight w:val="white"/>
              </w:rPr>
              <w:t>-</w:t>
            </w:r>
            <w:proofErr w:type="spellStart"/>
            <w:r>
              <w:rPr>
                <w:highlight w:val="white"/>
              </w:rPr>
              <w:t>i</w:t>
            </w:r>
            <w:proofErr w:type="spellEnd"/>
          </w:p>
          <w:p w14:paraId="27A4E0E3" w14:textId="061163ED" w:rsidR="007916FA" w:rsidRPr="00903DBA" w:rsidRDefault="007916FA" w:rsidP="004975C3">
            <w:pPr>
              <w:rPr>
                <w:highlight w:val="white"/>
              </w:rPr>
            </w:pPr>
            <w:r>
              <w:rPr>
                <w:highlight w:val="white"/>
              </w:rPr>
              <w:t>-</w:t>
            </w:r>
            <w:proofErr w:type="spellStart"/>
            <w:r>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lastRenderedPageBreak/>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2213C8">
        <w:rPr>
          <w:rStyle w:val="KeyWord0"/>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2213C8">
        <w:rPr>
          <w:rStyle w:val="KeyWord0"/>
          <w:highlight w:val="white"/>
        </w:rPr>
        <w:t>i + 0</w:t>
      </w:r>
      <w:r w:rsidR="009C25B9" w:rsidRPr="00903DBA">
        <w:rPr>
          <w:highlight w:val="white"/>
        </w:rPr>
        <w:t xml:space="preserve"> or </w:t>
      </w:r>
      <w:r w:rsidR="009C25B9" w:rsidRPr="002213C8">
        <w:rPr>
          <w:rStyle w:val="KeyWord0"/>
          <w:highlight w:val="white"/>
        </w:rPr>
        <w:t>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lastRenderedPageBreak/>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lastRenderedPageBreak/>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Heading3"/>
        <w:rPr>
          <w:highlight w:val="white"/>
        </w:rPr>
      </w:pPr>
      <w:bookmarkStart w:id="499" w:name="_Toc93320574"/>
      <w:r w:rsidRPr="00903DBA">
        <w:rPr>
          <w:highlight w:val="white"/>
        </w:rPr>
        <w:t>Optimize Relation Expression</w:t>
      </w:r>
      <w:bookmarkEnd w:id="499"/>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149CF2E5"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t>
      </w:r>
      <w:r w:rsidR="00B40D1F">
        <w:t>map</w:t>
      </w:r>
      <w:r w:rsidR="006B3EB0">
        <w:t xml:space="preserve"> </w:t>
      </w:r>
      <w:r w:rsidR="000F50D2" w:rsidRPr="00903DBA">
        <w:t xml:space="preserve">we used in </w:t>
      </w:r>
      <w:r w:rsidR="006B3EB0" w:rsidRPr="006B3EB0">
        <w:rPr>
          <w:rStyle w:val="KeyWord0"/>
          <w:highlight w:val="white"/>
        </w:rPr>
        <w:t>ClearDoubleRelationStatements</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lastRenderedPageBreak/>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0AC2CF4A" w:rsidR="009D3B17" w:rsidRDefault="009D3B17" w:rsidP="0060539D">
      <w:pPr>
        <w:pStyle w:val="Heading3"/>
        <w:numPr>
          <w:ilvl w:val="2"/>
          <w:numId w:val="129"/>
        </w:numPr>
        <w:rPr>
          <w:highlight w:val="white"/>
        </w:rPr>
      </w:pPr>
      <w:bookmarkStart w:id="500" w:name="_Toc93320575"/>
      <w:r w:rsidRPr="0060539D">
        <w:rPr>
          <w:highlight w:val="white"/>
        </w:rPr>
        <w:t xml:space="preserve">Optimize </w:t>
      </w:r>
      <w:r w:rsidR="001278F9" w:rsidRPr="0060539D">
        <w:rPr>
          <w:highlight w:val="white"/>
        </w:rPr>
        <w:t>Communicative</w:t>
      </w:r>
      <w:r w:rsidRPr="0060539D">
        <w:rPr>
          <w:highlight w:val="white"/>
        </w:rPr>
        <w:t xml:space="preserve"> Expression</w:t>
      </w:r>
      <w:bookmarkEnd w:id="500"/>
    </w:p>
    <w:p w14:paraId="79A27C77" w14:textId="65C33757"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3077E2" w:rsidRPr="00662613">
        <w:rPr>
          <w:rStyle w:val="KeyWord0"/>
          <w:highlight w:val="white"/>
        </w:rPr>
        <w:t>or</w:t>
      </w:r>
      <w:r w:rsidR="003077E2">
        <w:rPr>
          <w:highlight w:val="white"/>
        </w:rPr>
        <w:t xml:space="preserve">, </w:t>
      </w:r>
      <w:r w:rsidR="003077E2" w:rsidRPr="00662613">
        <w:rPr>
          <w:rStyle w:val="KeyWord0"/>
          <w:highlight w:val="white"/>
        </w:rPr>
        <w:t>xor</w:t>
      </w:r>
      <w:r w:rsidR="003077E2">
        <w:rPr>
          <w:highlight w:val="white"/>
        </w:rPr>
        <w:t xml:space="preserve">, and </w:t>
      </w:r>
      <w:r w:rsidR="003077E2" w:rsidRPr="00662613">
        <w:rPr>
          <w:rStyle w:val="KeyWord0"/>
          <w:highlight w:val="white"/>
        </w:rPr>
        <w:t>and</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Heading3"/>
      </w:pPr>
      <w:bookmarkStart w:id="501" w:name="_Toc93320576"/>
      <w:r w:rsidRPr="00903DBA">
        <w:t>Remove Trivial Assignment</w:t>
      </w:r>
      <w:bookmarkEnd w:id="501"/>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lastRenderedPageBreak/>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Heading3"/>
      </w:pPr>
      <w:bookmarkStart w:id="502" w:name="_Toc93320577"/>
      <w:r w:rsidRPr="00903DBA">
        <w:t xml:space="preserve">Remove </w:t>
      </w:r>
      <w:r w:rsidR="00F03A18" w:rsidRPr="00903DBA">
        <w:t>Cleared</w:t>
      </w:r>
      <w:r w:rsidRPr="00903DBA">
        <w:t xml:space="preserve"> Code</w:t>
      </w:r>
      <w:bookmarkEnd w:id="502"/>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3D0F5663" w:rsidR="0099128E" w:rsidRPr="00903DBA" w:rsidRDefault="0099128E" w:rsidP="0060539D">
      <w:pPr>
        <w:pStyle w:val="Heading1"/>
      </w:pPr>
      <w:bookmarkStart w:id="503" w:name="_Ref54016612"/>
      <w:bookmarkStart w:id="504" w:name="_Ref54016688"/>
      <w:bookmarkStart w:id="505" w:name="_Toc93320578"/>
      <w:r w:rsidRPr="00903DBA">
        <w:lastRenderedPageBreak/>
        <w:t>Assembly Code Generation</w:t>
      </w:r>
      <w:bookmarkEnd w:id="503"/>
      <w:bookmarkEnd w:id="504"/>
      <w:bookmarkEnd w:id="505"/>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Heading2"/>
      </w:pPr>
      <w:bookmarkStart w:id="506" w:name="_Toc93320579"/>
      <w:bookmarkStart w:id="507" w:name="_Hlk64224138"/>
      <w:r w:rsidRPr="00903DBA">
        <w:t>Runtime Management</w:t>
      </w:r>
      <w:bookmarkEnd w:id="506"/>
    </w:p>
    <w:p w14:paraId="023BD772" w14:textId="18251D64"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49858F1A"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lastRenderedPageBreak/>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1EA207E1"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36325" w:rsidRDefault="00B95260" w:rsidP="00B95260">
      <w:pPr>
        <w:pStyle w:val="Code"/>
      </w:pPr>
      <w:r w:rsidRPr="00903DBA">
        <w:t xml:space="preserve">  </w:t>
      </w:r>
      <w:r w:rsidRPr="00936325">
        <w:t>int c = 3, d = 4;</w:t>
      </w:r>
    </w:p>
    <w:p w14:paraId="1F0024A9" w14:textId="2D269295" w:rsidR="00B95260" w:rsidRPr="00936325" w:rsidRDefault="00B95260" w:rsidP="00B95260">
      <w:pPr>
        <w:pStyle w:val="Code"/>
      </w:pPr>
      <w:r w:rsidRPr="00936325">
        <w:t xml:space="preserve">  g(13, 14</w:t>
      </w:r>
      <w:r w:rsidR="00C1450F" w:rsidRPr="00936325">
        <w:t>, 22, 23, 24</w:t>
      </w:r>
      <w:r w:rsidRPr="00936325">
        <w:t>);</w:t>
      </w:r>
    </w:p>
    <w:p w14:paraId="6E3EA464" w14:textId="77777777" w:rsidR="00B95260" w:rsidRPr="00936325" w:rsidRDefault="00B95260" w:rsidP="00B95260">
      <w:pPr>
        <w:pStyle w:val="Code"/>
      </w:pPr>
      <w:r w:rsidRPr="00936325">
        <w:t>}</w:t>
      </w:r>
    </w:p>
    <w:p w14:paraId="74358B35" w14:textId="77777777" w:rsidR="00B95260" w:rsidRPr="00936325" w:rsidRDefault="00B95260" w:rsidP="00B95260">
      <w:pPr>
        <w:pStyle w:val="Code"/>
      </w:pPr>
    </w:p>
    <w:p w14:paraId="452A6C43" w14:textId="09F5577E" w:rsidR="00B95260" w:rsidRPr="00903DBA" w:rsidRDefault="00B95260" w:rsidP="00B95260">
      <w:pPr>
        <w:pStyle w:val="Code"/>
      </w:pPr>
      <w:r w:rsidRPr="00936325">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3BE033B6"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Heading2"/>
      </w:pPr>
      <w:bookmarkStart w:id="508" w:name="_Toc93320580"/>
      <w:bookmarkEnd w:id="507"/>
      <w:r w:rsidRPr="00903DBA">
        <w:t>Assembly Operator</w:t>
      </w:r>
      <w:bookmarkEnd w:id="508"/>
    </w:p>
    <w:p w14:paraId="75530511" w14:textId="06241AC7"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w:t>
      </w:r>
      <w:r w:rsidR="00D41DFA" w:rsidRPr="00903DBA">
        <w:lastRenderedPageBreak/>
        <w:t xml:space="preserve">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Heading2"/>
      </w:pPr>
      <w:bookmarkStart w:id="509" w:name="_Toc93320581"/>
      <w:r w:rsidRPr="00903DBA">
        <w:t>Assembly Code</w:t>
      </w:r>
      <w:bookmarkEnd w:id="509"/>
    </w:p>
    <w:p w14:paraId="239891A6" w14:textId="1EF542F4"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Paragraph"/>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5F392A37" w:rsidR="001A45D1" w:rsidRPr="00322499" w:rsidRDefault="00861418" w:rsidP="00322499">
      <w:pPr>
        <w:pStyle w:val="ListParagraph"/>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the address of the beginning of the current activation record plus the size (in bytes) of the</w:t>
      </w:r>
      <w:r w:rsidR="00B76C6B">
        <w:rPr>
          <w:highlight w:val="white"/>
        </w:rPr>
        <w:t xml:space="preserve"> potential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w:t>
      </w:r>
      <w:r w:rsidR="00225DDC" w:rsidRPr="00322499">
        <w:rPr>
          <w:highlight w:val="white"/>
        </w:rPr>
        <w:lastRenderedPageBreak/>
        <w:t xml:space="preserve">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00477F3A" w:rsidR="001A45D1" w:rsidRPr="00322499" w:rsidRDefault="00B66FC6" w:rsidP="00322499">
      <w:pPr>
        <w:pStyle w:val="ListParagraph"/>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xml:space="preserve">. Return values of floating types are not stored in a register, but rather at the floating-point stack. </w:t>
      </w:r>
    </w:p>
    <w:p w14:paraId="5A016F74" w14:textId="77777777" w:rsidR="00BD688D" w:rsidRPr="00322499" w:rsidRDefault="00B35D4C" w:rsidP="00BD688D">
      <w:pPr>
        <w:pStyle w:val="ListParagraph"/>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r w:rsidR="00BD688D">
        <w:rPr>
          <w:highlight w:val="white"/>
        </w:rPr>
        <w:t xml:space="preserve"> </w:t>
      </w:r>
      <w:r w:rsidR="00BD688D" w:rsidRPr="00322499">
        <w:rPr>
          <w:highlight w:val="white"/>
        </w:rPr>
        <w:t>In C, it is not allowed to return values or array o</w:t>
      </w:r>
      <w:r w:rsidR="00BD688D">
        <w:rPr>
          <w:highlight w:val="white"/>
        </w:rPr>
        <w:t>r</w:t>
      </w:r>
      <w:r w:rsidR="00BD688D" w:rsidRPr="00322499">
        <w:rPr>
          <w:highlight w:val="white"/>
        </w:rPr>
        <w:t xml:space="preserve"> function types.</w:t>
      </w:r>
    </w:p>
    <w:p w14:paraId="19F7E5E2" w14:textId="1106D515" w:rsidR="00720FEB" w:rsidRPr="00322499" w:rsidRDefault="00720FEB" w:rsidP="00322499">
      <w:pPr>
        <w:pStyle w:val="ListParagraph"/>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Due to conditions of the architecture, it</w:t>
      </w:r>
      <w:r w:rsidR="00BD688D">
        <w:rPr>
          <w:highlight w:val="white"/>
        </w:rPr>
        <w:t xml:space="preserve"> is</w:t>
      </w:r>
      <w:r w:rsidR="0091002F" w:rsidRPr="00322499">
        <w:rPr>
          <w:highlight w:val="white"/>
        </w:rPr>
        <w:t xml:space="preserve"> always</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8DA9C8B"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579D98F5" w:rsidR="0039754C"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39754C" w:rsidRPr="00903DBA">
        <w:rPr>
          <w:rStyle w:val="KeyWord0"/>
          <w:highlight w:val="white"/>
        </w:rPr>
        <w:t>CheckSize</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lastRenderedPageBreak/>
        <w:t xml:space="preserve">    }</w:t>
      </w:r>
    </w:p>
    <w:p w14:paraId="20247B4C" w14:textId="11D278C8" w:rsidR="00CA5764" w:rsidRPr="00903DBA" w:rsidRDefault="00352478" w:rsidP="0060539D">
      <w:pPr>
        <w:pStyle w:val="Heading3"/>
        <w:rPr>
          <w:highlight w:val="white"/>
        </w:rPr>
      </w:pPr>
      <w:bookmarkStart w:id="510" w:name="_Toc93320582"/>
      <w:r w:rsidRPr="00903DBA">
        <w:rPr>
          <w:highlight w:val="white"/>
        </w:rPr>
        <w:t>Assembly Code Optimization</w:t>
      </w:r>
      <w:bookmarkEnd w:id="510"/>
    </w:p>
    <w:p w14:paraId="60537E46" w14:textId="5C3AB483"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4FADC2EE"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lastRenderedPageBreak/>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Heading3"/>
        <w:rPr>
          <w:highlight w:val="white"/>
        </w:rPr>
      </w:pPr>
      <w:bookmarkStart w:id="511" w:name="_Toc93320583"/>
      <w:r w:rsidRPr="00903DBA">
        <w:rPr>
          <w:highlight w:val="white"/>
        </w:rPr>
        <w:t xml:space="preserve">Operator </w:t>
      </w:r>
      <w:r w:rsidR="00CA5764" w:rsidRPr="00903DBA">
        <w:rPr>
          <w:highlight w:val="white"/>
        </w:rPr>
        <w:t>Test Methods</w:t>
      </w:r>
      <w:bookmarkEnd w:id="511"/>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01467CEF" w:rsidR="00207C0A" w:rsidRPr="00903DBA" w:rsidRDefault="000E1834" w:rsidP="000E1834">
      <w:pPr>
        <w:rPr>
          <w:highlight w:val="white"/>
        </w:rPr>
      </w:pPr>
      <w:r w:rsidRPr="00903DBA">
        <w:rPr>
          <w:highlight w:val="white"/>
        </w:rPr>
        <w:t xml:space="preserve">The </w:t>
      </w:r>
      <w:r w:rsidR="00256CD6" w:rsidRPr="00256CD6">
        <w:rPr>
          <w:rStyle w:val="KeyWord0"/>
          <w:highlight w:val="white"/>
        </w:rPr>
        <w:t>IsJumpRegister</w:t>
      </w:r>
      <w:r w:rsidR="00256CD6" w:rsidRPr="00903DBA">
        <w:rPr>
          <w:highlight w:val="white"/>
        </w:rPr>
        <w:t xml:space="preserve"> </w:t>
      </w:r>
      <w:r w:rsidRPr="00903DBA">
        <w:rPr>
          <w:highlight w:val="white"/>
        </w:rPr>
        <w:t xml:space="preserve">and </w:t>
      </w:r>
      <w:r w:rsidR="00256CD6" w:rsidRPr="00256CD6">
        <w:rPr>
          <w:rStyle w:val="KeyWord0"/>
          <w:highlight w:val="white"/>
        </w:rPr>
        <w:t>IsJumpNotRegister</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688F45DD"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7907C7" w:rsidRPr="007907C7">
        <w:rPr>
          <w:rStyle w:val="KeyWord0"/>
          <w:highlight w:val="white"/>
        </w:rPr>
        <w:t>IsCallRegister</w:t>
      </w:r>
      <w:r w:rsidR="007907C7">
        <w:rPr>
          <w:highlight w:val="white"/>
        </w:rPr>
        <w:t xml:space="preserve"> and </w:t>
      </w:r>
      <w:r w:rsidR="007907C7" w:rsidRPr="007907C7">
        <w:rPr>
          <w:rStyle w:val="KeyWord0"/>
          <w:highlight w:val="white"/>
        </w:rPr>
        <w:t>IsCallNotRegister</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lastRenderedPageBreak/>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4EDB331"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Heading3"/>
        <w:rPr>
          <w:highlight w:val="white"/>
        </w:rPr>
      </w:pPr>
      <w:bookmarkStart w:id="512" w:name="_Toc93320584"/>
      <w:r w:rsidRPr="00903DBA">
        <w:rPr>
          <w:highlight w:val="white"/>
        </w:rPr>
        <w:t>Register Overlapping</w:t>
      </w:r>
      <w:bookmarkEnd w:id="512"/>
    </w:p>
    <w:p w14:paraId="4DAC2A82" w14:textId="587A2A5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B855D4">
        <w:rPr>
          <w:rStyle w:val="KeyWord0"/>
          <w:highlight w:val="white"/>
        </w:rPr>
        <w: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lastRenderedPageBreak/>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Heading3"/>
        <w:rPr>
          <w:highlight w:val="white"/>
        </w:rPr>
      </w:pPr>
      <w:bookmarkStart w:id="513" w:name="_Toc93320585"/>
      <w:r w:rsidRPr="00903DBA">
        <w:rPr>
          <w:highlight w:val="white"/>
        </w:rPr>
        <w:t>Register Size</w:t>
      </w:r>
      <w:bookmarkEnd w:id="513"/>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lastRenderedPageBreak/>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25377B40"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Pr="00484D0E">
        <w:rPr>
          <w:rStyle w:val="KeyWord0"/>
          <w:highlight w:val="white"/>
        </w:rPr>
        <w:t>m_registerSet</w:t>
      </w:r>
      <w:r>
        <w:rPr>
          <w:highlight w:val="white"/>
        </w:rPr>
        <w:t>. However, we still have to return a register.</w:t>
      </w: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lastRenderedPageBreak/>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lastRenderedPageBreak/>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Heading3"/>
        <w:rPr>
          <w:highlight w:val="white"/>
        </w:rPr>
      </w:pPr>
      <w:bookmarkStart w:id="514" w:name="_Toc93320586"/>
      <w:proofErr w:type="spellStart"/>
      <w:r w:rsidRPr="00903DBA">
        <w:rPr>
          <w:highlight w:val="white"/>
        </w:rPr>
        <w:t>ToString</w:t>
      </w:r>
      <w:bookmarkEnd w:id="514"/>
      <w:proofErr w:type="spellEnd"/>
    </w:p>
    <w:p w14:paraId="54D903EC" w14:textId="74B01516"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lastRenderedPageBreak/>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lastRenderedPageBreak/>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5BEFFEEC"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4DB94168"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lastRenderedPageBreak/>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00AC0C10"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lastRenderedPageBreak/>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6F0B6158" w:rsidR="00B616B1" w:rsidRPr="00903DBA" w:rsidRDefault="00B616B1" w:rsidP="0060539D">
      <w:pPr>
        <w:pStyle w:val="Heading2"/>
      </w:pPr>
      <w:bookmarkStart w:id="515" w:name="_Toc93320587"/>
      <w:bookmarkStart w:id="516" w:name="_Hlk64223447"/>
      <w:r w:rsidRPr="00903DBA">
        <w:t>Tracks</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lastRenderedPageBreak/>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B9388D7"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41D23AC"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Heading2"/>
      </w:pPr>
      <w:bookmarkStart w:id="517" w:name="_Toc93320588"/>
      <w:r w:rsidRPr="00903DBA">
        <w:t>Register Allocation</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lastRenderedPageBreak/>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03BC20D4"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77766C">
        <w:rPr>
          <w:highlight w:val="white"/>
        </w:rPr>
        <w:t xml:space="preserve">in the </w:t>
      </w:r>
      <w:r w:rsidR="0077766C" w:rsidRPr="00903DBA">
        <w:rPr>
          <w:rStyle w:val="KeyWord0"/>
          <w:highlight w:val="white"/>
        </w:rPr>
        <w:t>RegisterAllocator</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1F0AF337" w:rsidR="00D43EC1" w:rsidRPr="00903DBA" w:rsidRDefault="00D43EC1" w:rsidP="00D43EC1">
      <w:pPr>
        <w:rPr>
          <w:highlight w:val="white"/>
        </w:rPr>
      </w:pPr>
      <w:r w:rsidRPr="00903DBA">
        <w:rPr>
          <w:highlight w:val="white"/>
        </w:rPr>
        <w:lastRenderedPageBreak/>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6D9E0ABD"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EC1" w:rsidRPr="00D43EC1">
        <w:rPr>
          <w:rStyle w:val="KeyWord0"/>
          <w:highlight w:val="white"/>
        </w:rPr>
        <w:t>SetRegistersInCodeList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2432318E"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lastRenderedPageBreak/>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5C46934"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7777777" w:rsidR="008C1913"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324EE2C8"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lastRenderedPageBreak/>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6"/>
    </w:p>
    <w:p w14:paraId="55CD0915" w14:textId="05AACC81" w:rsidR="00E920BB" w:rsidRPr="00903DBA" w:rsidRDefault="00A11FF1" w:rsidP="0060539D">
      <w:pPr>
        <w:pStyle w:val="Heading2"/>
      </w:pPr>
      <w:bookmarkStart w:id="518" w:name="_Toc93320589"/>
      <w:r w:rsidRPr="00903DBA">
        <w:t>Assembly Code Generation</w:t>
      </w:r>
      <w:bookmarkEnd w:id="518"/>
    </w:p>
    <w:p w14:paraId="033185E8" w14:textId="62DFA366"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77777777" w:rsidR="00C07481" w:rsidRPr="00903DBA" w:rsidRDefault="00C07481" w:rsidP="00C07481">
      <w:r w:rsidRPr="00903DBA">
        <w:t xml:space="preserve">When a value is stored in a register, to be used by a later instruction, its symbol and track is added to the </w:t>
      </w:r>
      <w:r w:rsidRPr="00903DBA">
        <w:rPr>
          <w:rStyle w:val="KeyWord0"/>
        </w:rPr>
        <w:t>m_trackMap</w:t>
      </w:r>
      <w:r w:rsidRPr="00903DBA">
        <w:t xml:space="preserve"> map. The generated assembly code instructions are stored in the </w:t>
      </w:r>
      <w:r w:rsidRPr="00903DBA">
        <w:rPr>
          <w:rStyle w:val="KeyWord0"/>
          <w:highlight w:val="white"/>
        </w:rPr>
        <w:t>m_assemblyCodeList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6A3EE795"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lastRenderedPageBreak/>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1B5690CA" w:rsidR="0046489D" w:rsidRPr="00903DBA" w:rsidRDefault="0046489D" w:rsidP="0060539D">
      <w:pPr>
        <w:pStyle w:val="Heading3"/>
        <w:rPr>
          <w:highlight w:val="white"/>
        </w:rPr>
      </w:pPr>
      <w:bookmarkStart w:id="519" w:name="_Toc93320590"/>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witch</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lastRenderedPageBreak/>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lastRenderedPageBreak/>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lastRenderedPageBreak/>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6CB489A4"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lastRenderedPageBreak/>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5020611C" w:rsidR="00D851A7" w:rsidRPr="00903DBA" w:rsidRDefault="00D87B2B" w:rsidP="00D87B2B">
      <w:pPr>
        <w:rPr>
          <w:highlight w:val="white"/>
        </w:rPr>
      </w:pPr>
      <w:r>
        <w:rPr>
          <w:highlight w:val="white"/>
        </w:rPr>
        <w:t xml:space="preserve">The </w:t>
      </w:r>
      <w:r w:rsidRPr="00D87B2B">
        <w:rPr>
          <w:rStyle w:val="KeyWord0"/>
          <w:highlight w:val="white"/>
        </w:rPr>
        <w:t>Case</w:t>
      </w:r>
      <w:r>
        <w:rPr>
          <w:highlight w:val="white"/>
        </w:rPr>
        <w:t xml:space="preserve"> and </w:t>
      </w:r>
      <w:r w:rsidRPr="00D87B2B">
        <w:rPr>
          <w:rStyle w:val="KeyWord0"/>
          <w:highlight w:val="white"/>
        </w:rPr>
        <w:t>CaseEnd</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6CD8E46B"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Pr="00F05D74">
        <w:rPr>
          <w:rStyle w:val="KeyWord0"/>
          <w:highlight w:val="white"/>
        </w:rPr>
        <w:t>FloatingDereference</w:t>
      </w:r>
      <w:r>
        <w:rPr>
          <w:highlight w:val="white"/>
        </w:rPr>
        <w:t xml:space="preserve"> for floating types and </w:t>
      </w:r>
      <w:r w:rsidR="0021149D">
        <w:rPr>
          <w:rStyle w:val="KeyWord0"/>
          <w:highlight w:val="white"/>
        </w:rPr>
        <w:t>Dereference</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22810009" w:rsidR="00D851A7" w:rsidRPr="00903DBA" w:rsidRDefault="00D851A7" w:rsidP="00D851A7">
      <w:pPr>
        <w:pStyle w:val="Code"/>
        <w:rPr>
          <w:highlight w:val="white"/>
        </w:rPr>
      </w:pPr>
      <w:r w:rsidRPr="00903DBA">
        <w:rPr>
          <w:highlight w:val="white"/>
        </w:rPr>
        <w:t xml:space="preserve">                     </w:t>
      </w:r>
      <w:r w:rsidR="00136039">
        <w:rPr>
          <w:highlight w:val="white"/>
        </w:rPr>
        <w:t xml:space="preserve">  </w:t>
      </w: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23636B16" w:rsidR="00D851A7" w:rsidRPr="00903DBA" w:rsidRDefault="004E6595" w:rsidP="00DA15CD">
      <w:pPr>
        <w:rPr>
          <w:highlight w:val="white"/>
        </w:rPr>
      </w:pPr>
      <w:r>
        <w:rPr>
          <w:highlight w:val="white"/>
        </w:rPr>
        <w:t xml:space="preserve">The </w:t>
      </w:r>
      <w:r w:rsidR="00DA15CD" w:rsidRPr="004E6595">
        <w:rPr>
          <w:rStyle w:val="KeyWord0"/>
          <w:highlight w:val="white"/>
        </w:rPr>
        <w:t>PushZero</w:t>
      </w:r>
      <w:r w:rsidR="00DA15CD">
        <w:rPr>
          <w:highlight w:val="white"/>
        </w:rPr>
        <w:t xml:space="preserve"> and </w:t>
      </w:r>
      <w:r w:rsidR="00DA15CD" w:rsidRPr="004E6595">
        <w:rPr>
          <w:rStyle w:val="KeyWord0"/>
          <w:highlight w:val="white"/>
        </w:rPr>
        <w:t>PushOne</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lastRenderedPageBreak/>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77777777" w:rsidR="00497E35" w:rsidRDefault="003E0DD3" w:rsidP="00497E35">
      <w:pPr>
        <w:rPr>
          <w:highlight w:val="white"/>
        </w:rPr>
      </w:pPr>
      <w:r>
        <w:rPr>
          <w:highlight w:val="white"/>
        </w:rPr>
        <w:t xml:space="preserve">The </w:t>
      </w:r>
      <w:r w:rsidR="00ED6308" w:rsidRPr="00ED6308">
        <w:rPr>
          <w:rStyle w:val="KeyWord0"/>
          <w:highlight w:val="white"/>
        </w:rPr>
        <w:t>IntegralToIntegral</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497E35" w:rsidRPr="00ED6308">
        <w:rPr>
          <w:rStyle w:val="KeyWord0"/>
          <w:highlight w:val="white"/>
        </w:rPr>
        <w:t>IntegralToFloating</w:t>
      </w:r>
      <w:r w:rsidR="00497E35">
        <w:rPr>
          <w:highlight w:val="white"/>
        </w:rPr>
        <w:t xml:space="preserve"> and </w:t>
      </w:r>
      <w:r w:rsidR="00497E35" w:rsidRPr="00497E35">
        <w:rPr>
          <w:rStyle w:val="KeyWord0"/>
          <w:highlight w:val="white"/>
        </w:rPr>
        <w:t>FloatingToIntegral</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F1E4E5" w:rsidR="00D851A7" w:rsidRPr="00903DBA" w:rsidRDefault="008D7EA9" w:rsidP="008D7EA9">
      <w:pPr>
        <w:rPr>
          <w:highlight w:val="white"/>
        </w:rPr>
      </w:pPr>
      <w:r>
        <w:rPr>
          <w:highlight w:val="white"/>
        </w:rPr>
        <w:t xml:space="preserve">The </w:t>
      </w:r>
      <w:r w:rsidRPr="008D7EA9">
        <w:rPr>
          <w:rStyle w:val="KeyWord0"/>
          <w:highlight w:val="white"/>
        </w:rPr>
        <w:t>ParameterInitSize</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C9196E" w:rsidRPr="00C9196E">
        <w:rPr>
          <w:rStyle w:val="KeyWord0"/>
          <w:highlight w:val="white"/>
        </w:rPr>
        <w:t>Parameter</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3A2DA368" w:rsidR="00CB05CC" w:rsidRDefault="00CB05CC" w:rsidP="00CB05CC">
      <w:pPr>
        <w:rPr>
          <w:highlight w:val="white"/>
        </w:rPr>
      </w:pPr>
      <w:r>
        <w:rPr>
          <w:highlight w:val="white"/>
        </w:rPr>
        <w:t xml:space="preserve">The </w:t>
      </w:r>
      <w:r w:rsidRPr="00CB05CC">
        <w:rPr>
          <w:rStyle w:val="KeyWord0"/>
          <w:highlight w:val="white"/>
        </w:rPr>
        <w:t>GetReturnValue</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lastRenderedPageBreak/>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6B754907" w:rsidR="005128DE" w:rsidRPr="005128DE" w:rsidRDefault="00EB44B5" w:rsidP="00EB44B5">
      <w:pPr>
        <w:rPr>
          <w:highlight w:val="white"/>
        </w:rPr>
      </w:pPr>
      <w:r>
        <w:rPr>
          <w:highlight w:val="white"/>
        </w:rPr>
        <w:t xml:space="preserve">The </w:t>
      </w:r>
      <w:r w:rsidRPr="00EB44B5">
        <w:rPr>
          <w:rStyle w:val="KeyWord0"/>
          <w:highlight w:val="white"/>
        </w:rPr>
        <w:t>StockTop</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Heading3"/>
        <w:rPr>
          <w:highlight w:val="white"/>
        </w:rPr>
      </w:pPr>
      <w:bookmarkStart w:id="520" w:name="_Toc93320591"/>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0"/>
    </w:p>
    <w:p w14:paraId="3C33D8A9" w14:textId="1D862F74"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6A989C66" w:rsidR="00D935A0" w:rsidRPr="00903DBA" w:rsidRDefault="002B7B4F" w:rsidP="002B7B4F">
      <w:pPr>
        <w:rPr>
          <w:highlight w:val="white"/>
        </w:rPr>
      </w:pPr>
      <w:r w:rsidRPr="00903DBA">
        <w:rPr>
          <w:highlight w:val="white"/>
        </w:rPr>
        <w:t xml:space="preserve">In case of the </w:t>
      </w:r>
      <w:r w:rsidRPr="00A801E2">
        <w:rPr>
          <w:rStyle w:val="KeyWord0"/>
          <w:highlight w:val="white"/>
        </w:rPr>
        <w:t>set</w:t>
      </w:r>
      <w:r w:rsidR="00A801E2" w:rsidRPr="00A801E2">
        <w:rPr>
          <w:rStyle w:val="KeyWord0"/>
          <w:highlight w:val="white"/>
        </w:rPr>
        <w:t>_</w:t>
      </w:r>
      <w:r w:rsidRPr="00A801E2">
        <w:rPr>
          <w:rStyle w:val="KeyWord0"/>
          <w:highlight w:val="white"/>
        </w:rPr>
        <w:t>track</w:t>
      </w:r>
      <w:r w:rsidR="00A801E2" w:rsidRPr="00A801E2">
        <w:rPr>
          <w:rStyle w:val="KeyWord0"/>
          <w:highlight w:val="white"/>
        </w:rPr>
        <w:t>_</w:t>
      </w:r>
      <w:r w:rsidRPr="00A801E2">
        <w:rPr>
          <w:rStyle w:val="KeyWord0"/>
          <w:highlight w:val="white"/>
        </w:rPr>
        <w:t>size</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5CEBB449"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5A1BC3" w:rsidRPr="00483BA9">
        <w:rPr>
          <w:rStyle w:val="KeyWord0"/>
          <w:highlight w:val="white"/>
        </w:rPr>
        <w:t>Track</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lastRenderedPageBreak/>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Heading3"/>
        <w:rPr>
          <w:highlight w:val="white"/>
        </w:rPr>
      </w:pPr>
      <w:bookmarkStart w:id="521" w:name="_Toc93320592"/>
      <w:r w:rsidRPr="00903DBA">
        <w:rPr>
          <w:highlight w:val="white"/>
        </w:rPr>
        <w:t>Function Calls</w:t>
      </w:r>
      <w:bookmarkEnd w:id="521"/>
    </w:p>
    <w:p w14:paraId="407EEE07" w14:textId="0498AA08"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4A8A00F3"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494E2834"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B60CB57"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w:t>
      </w:r>
      <w:r w:rsidR="00357A3E" w:rsidRPr="00903DBA">
        <w:rPr>
          <w:highlight w:val="white"/>
        </w:rPr>
        <w:lastRenderedPageBreak/>
        <w:t xml:space="preserve">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E286BC5"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E2F989D"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0E61A8E1"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265DF57F"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7A860A81" w:rsidR="006E5A65" w:rsidRPr="00903DBA" w:rsidRDefault="006E5A65" w:rsidP="006E5A65">
      <w:pPr>
        <w:rPr>
          <w:highlight w:val="white"/>
        </w:rPr>
      </w:pPr>
      <w:bookmarkStart w:id="522" w:name="_Hlk43301151"/>
      <w:r w:rsidRPr="00903DBA">
        <w:rPr>
          <w:highlight w:val="white"/>
        </w:rPr>
        <w:t xml:space="preserve">The </w:t>
      </w:r>
      <w:r w:rsidRPr="00903DBA">
        <w:rPr>
          <w:rStyle w:val="KeyWord0"/>
          <w:highlight w:val="white"/>
        </w:rPr>
        <w:t>m_returnFloating</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923FEA" w:rsidRPr="00923FEA">
        <w:rPr>
          <w:rStyle w:val="KeyWord0"/>
          <w:highlight w:val="white"/>
        </w:rPr>
        <w:t>FunctionCall</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687E8E82"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lastRenderedPageBreak/>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3645ADF4"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4672A761"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FD5BC2" w:rsidRPr="00AE121D">
        <w:rPr>
          <w:rStyle w:val="KeyWord0"/>
          <w:highlight w:val="white"/>
        </w:rPr>
        <w:t>call</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lastRenderedPageBreak/>
        <w:t xml:space="preserve">      }</w:t>
      </w:r>
    </w:p>
    <w:p w14:paraId="7CFDE240" w14:textId="3EF5EB9C"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AE121D" w:rsidRPr="00FC399E">
        <w:rPr>
          <w:rStyle w:val="KeyWord0"/>
          <w:highlight w:val="white"/>
        </w:rPr>
        <w:t>jumpTrack</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lastRenderedPageBreak/>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77777777" w:rsidR="003B4156" w:rsidRPr="0060539D" w:rsidRDefault="003B4156" w:rsidP="003B4156">
      <w:pPr>
        <w:pStyle w:val="Heading3"/>
        <w:numPr>
          <w:ilvl w:val="2"/>
          <w:numId w:val="133"/>
        </w:numPr>
        <w:rPr>
          <w:highlight w:val="white"/>
        </w:rPr>
      </w:pPr>
      <w:bookmarkStart w:id="523" w:name="_Toc93320593"/>
      <w:r w:rsidRPr="0060539D">
        <w:rPr>
          <w:highlight w:val="white"/>
        </w:rPr>
        <w:t>Base and Offset</w:t>
      </w:r>
      <w:bookmarkEnd w:id="523"/>
    </w:p>
    <w:p w14:paraId="27EDF07C" w14:textId="48891C2B" w:rsidR="003B4156" w:rsidRPr="00903DBA" w:rsidRDefault="003B4156" w:rsidP="003B4156">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77777777" w:rsidR="003B4156" w:rsidRPr="00903DBA" w:rsidRDefault="003B4156" w:rsidP="003B4156">
      <w:pPr>
        <w:pStyle w:val="Code"/>
        <w:rPr>
          <w:highlight w:val="white"/>
        </w:rPr>
      </w:pPr>
      <w:r w:rsidRPr="00903DBA">
        <w:rPr>
          <w:highlight w:val="white"/>
        </w:rPr>
        <w:t xml:space="preserve">      Assert.ErrorXXX(!(symbol.Value is BigInteger));</w:t>
      </w:r>
    </w:p>
    <w:p w14:paraId="4CC82570" w14:textId="77777777" w:rsidR="003B4156" w:rsidRPr="00903DBA" w:rsidRDefault="003B4156" w:rsidP="003B4156">
      <w:pPr>
        <w:pStyle w:val="Code"/>
        <w:rPr>
          <w:highlight w:val="white"/>
        </w:rPr>
      </w:pPr>
    </w:p>
    <w:p w14:paraId="35511CBE" w14:textId="77777777" w:rsidR="003B4156" w:rsidRPr="00903DBA" w:rsidRDefault="003B4156" w:rsidP="003B4156">
      <w:pPr>
        <w:pStyle w:val="Code"/>
        <w:rPr>
          <w:highlight w:val="white"/>
        </w:rPr>
      </w:pPr>
      <w:r w:rsidRPr="00903DBA">
        <w:rPr>
          <w:highlight w:val="white"/>
        </w:rPr>
        <w:t xml:space="preserve">      if (symbol.Value is StaticAddress) {</w:t>
      </w:r>
    </w:p>
    <w:p w14:paraId="03C883D0"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1D75E9C6"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Pr="00903DBA">
        <w:rPr>
          <w:rStyle w:val="KeyWord0"/>
          <w:highlight w:val="white"/>
        </w:rPr>
        <w:t>LoadValueToRegister</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77777777" w:rsidR="003B4156" w:rsidRPr="00903DBA" w:rsidRDefault="003B4156" w:rsidP="003B4156">
      <w:pPr>
        <w:pStyle w:val="Code"/>
        <w:rPr>
          <w:highlight w:val="white"/>
        </w:rPr>
      </w:pPr>
      <w:r w:rsidRPr="00903DBA">
        <w:rPr>
          <w:highlight w:val="white"/>
        </w:rPr>
        <w:t xml:space="preserve">        Assert.ErrorXXX((addressTrack.Register == null) ||</w:t>
      </w:r>
    </w:p>
    <w:p w14:paraId="36135D76" w14:textId="77777777"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77777777"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77777777" w:rsidR="003B4156" w:rsidRPr="00903DBA" w:rsidRDefault="003B4156" w:rsidP="003B4156">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Pr>
          <w:highlight w:val="white"/>
        </w:rPr>
        <w:t>variadic frame pointer</w:t>
      </w:r>
      <w:r w:rsidRPr="00903DBA">
        <w:rPr>
          <w:highlight w:val="white"/>
        </w:rPr>
        <w:t>.</w:t>
      </w:r>
    </w:p>
    <w:p w14:paraId="5CC755F5" w14:textId="77777777" w:rsidR="003B4156" w:rsidRPr="00903DBA" w:rsidRDefault="003B4156" w:rsidP="003B4156">
      <w:pPr>
        <w:pStyle w:val="Code"/>
        <w:rPr>
          <w:highlight w:val="white"/>
        </w:rPr>
      </w:pPr>
      <w:r w:rsidRPr="00903DBA">
        <w:rPr>
          <w:highlight w:val="white"/>
        </w:rPr>
        <w:t xml:space="preserve">      else { //resultSymbol.IsAutoOrRegister()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40FD264A" w:rsidR="003B4156" w:rsidRPr="00903DBA" w:rsidRDefault="003B4156" w:rsidP="003B4156">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lastRenderedPageBreak/>
        <w:t xml:space="preserve">    private int Offset(Symbol symbol) {</w:t>
      </w:r>
    </w:p>
    <w:p w14:paraId="208EB712" w14:textId="77777777" w:rsidR="003B4156" w:rsidRPr="00903DBA" w:rsidRDefault="003B4156" w:rsidP="003B4156">
      <w:pPr>
        <w:pStyle w:val="Code"/>
        <w:rPr>
          <w:highlight w:val="white"/>
        </w:rPr>
      </w:pPr>
      <w:r w:rsidRPr="00903DBA">
        <w:rPr>
          <w:highlight w:val="white"/>
        </w:rPr>
        <w:t xml:space="preserve">      Assert.ErrorXXX(!(symbol.Value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777777" w:rsidR="003B4156" w:rsidRPr="00903DBA" w:rsidRDefault="003B4156" w:rsidP="003B4156">
      <w:pPr>
        <w:pStyle w:val="Code"/>
        <w:rPr>
          <w:highlight w:val="white"/>
        </w:rPr>
      </w:pPr>
      <w:r w:rsidRPr="00903DBA">
        <w:rPr>
          <w:highlight w:val="white"/>
        </w:rPr>
        <w:t xml:space="preserve">      if (symbol.Value is StaticAddress) {</w:t>
      </w:r>
    </w:p>
    <w:p w14:paraId="53F4B778"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0484E24D" w:rsidR="00BC157C" w:rsidRPr="00903DBA" w:rsidRDefault="00216A71" w:rsidP="0060539D">
      <w:pPr>
        <w:pStyle w:val="Heading3"/>
        <w:rPr>
          <w:highlight w:val="white"/>
        </w:rPr>
      </w:pPr>
      <w:bookmarkStart w:id="524" w:name="_Toc93320594"/>
      <w:r w:rsidRPr="00903DBA">
        <w:rPr>
          <w:highlight w:val="white"/>
        </w:rPr>
        <w:t>Loading Values into Registers</w:t>
      </w:r>
      <w:bookmarkEnd w:id="524"/>
    </w:p>
    <w:p w14:paraId="2FA14416" w14:textId="25784223"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6731C497"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lastRenderedPageBreak/>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60F4A2C6" w:rsidR="006C56A6" w:rsidRPr="00903DBA" w:rsidRDefault="00D71A37" w:rsidP="00D71A37">
      <w:pPr>
        <w:rPr>
          <w:highlight w:val="white"/>
        </w:rPr>
      </w:pPr>
      <w:r>
        <w:rPr>
          <w:highlight w:val="white"/>
        </w:rPr>
        <w:t xml:space="preserve">We add the </w:t>
      </w:r>
      <w:r w:rsidR="00D65318" w:rsidRPr="00D65318">
        <w:rPr>
          <w:rStyle w:val="KeyWord0"/>
          <w:highlight w:val="white"/>
        </w:rPr>
        <w:t>set_track_size</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2AFF21E6"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Heading3"/>
        <w:rPr>
          <w:highlight w:val="white"/>
        </w:rPr>
      </w:pPr>
      <w:bookmarkStart w:id="525" w:name="_Toc93320595"/>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5"/>
    </w:p>
    <w:p w14:paraId="2C5AA6DF" w14:textId="10BC2AFE"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59711849"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calls</w:t>
      </w:r>
      <w:r w:rsidR="00182DA2">
        <w:rPr>
          <w:highlight w:val="white"/>
        </w:rPr>
        <w:t xml:space="preserve"> </w:t>
      </w:r>
      <w:r w:rsidR="00182DA2" w:rsidRPr="00903DBA">
        <w:rPr>
          <w:rStyle w:val="KeyWord0"/>
          <w:highlight w:val="white"/>
        </w:rPr>
        <w:t>IntegralSetReturnValue</w:t>
      </w:r>
      <w:r w:rsidR="00182DA2" w:rsidRPr="00182DA2">
        <w:rPr>
          <w:highlight w:val="white"/>
        </w:rPr>
        <w:t>, or</w:t>
      </w:r>
      <w:r w:rsidR="00E67F3C" w:rsidRPr="00182DA2">
        <w:rPr>
          <w:highlight w:val="white"/>
        </w:rPr>
        <w:t xml:space="preserve"> </w:t>
      </w:r>
      <w:r w:rsidR="00E67F3C" w:rsidRPr="00903DBA">
        <w:rPr>
          <w:rStyle w:val="KeyWord0"/>
          <w:highlight w:val="white"/>
        </w:rPr>
        <w:t>StructUnionSetReturnValue</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lastRenderedPageBreak/>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4500F298"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77777777" w:rsidR="00C33D3E" w:rsidRPr="00C33D3E" w:rsidRDefault="00C33D3E" w:rsidP="00C33D3E">
      <w:pPr>
        <w:pStyle w:val="Code"/>
        <w:rPr>
          <w:highlight w:val="white"/>
        </w:rPr>
      </w:pPr>
      <w:r w:rsidRPr="00C33D3E">
        <w:rPr>
          <w:highlight w:val="white"/>
        </w:rPr>
        <w:t xml:space="preserve">      Assert.ErrorXXX(m_returnTrack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50678AC2"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2D50339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Heading3"/>
        <w:rPr>
          <w:highlight w:val="white"/>
        </w:rPr>
      </w:pPr>
      <w:bookmarkStart w:id="526" w:name="_Toc93320596"/>
      <w:r w:rsidRPr="00903DBA">
        <w:rPr>
          <w:highlight w:val="white"/>
        </w:rPr>
        <w:t>Load and Inspect Registers</w:t>
      </w:r>
      <w:bookmarkEnd w:id="526"/>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79091683"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lastRenderedPageBreak/>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C187FB2"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5E827AD5"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Heading3"/>
        <w:rPr>
          <w:highlight w:val="white"/>
        </w:rPr>
      </w:pPr>
      <w:bookmarkStart w:id="527" w:name="_Toc93320597"/>
      <w:r w:rsidRPr="00903DBA">
        <w:rPr>
          <w:highlight w:val="white"/>
        </w:rPr>
        <w:t>Initialization</w:t>
      </w:r>
      <w:bookmarkEnd w:id="527"/>
    </w:p>
    <w:p w14:paraId="43CA664B" w14:textId="246AAC0A"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lastRenderedPageBreak/>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133F7B9E"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77777777" w:rsidR="002F73EF" w:rsidRPr="0060539D" w:rsidRDefault="002F73EF" w:rsidP="0060539D">
      <w:pPr>
        <w:pStyle w:val="Heading3"/>
        <w:numPr>
          <w:ilvl w:val="2"/>
          <w:numId w:val="137"/>
        </w:numPr>
        <w:rPr>
          <w:highlight w:val="white"/>
        </w:rPr>
      </w:pPr>
      <w:bookmarkStart w:id="528" w:name="_Toc93320598"/>
      <w:r w:rsidRPr="0060539D">
        <w:rPr>
          <w:highlight w:val="white"/>
        </w:rPr>
        <w:t>Integral Assignment and Parameters</w:t>
      </w:r>
      <w:bookmarkEnd w:id="528"/>
    </w:p>
    <w:p w14:paraId="489A73CF" w14:textId="5BCD1B69"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127BE564" w:rsidR="002F73EF" w:rsidRPr="00903DBA" w:rsidRDefault="002F73EF" w:rsidP="002F73EF">
      <w:pPr>
        <w:rPr>
          <w:highlight w:val="white"/>
        </w:rPr>
      </w:pPr>
      <w:r w:rsidRPr="00903DBA">
        <w:rPr>
          <w:rStyle w:val="KeyWord0"/>
          <w:highlight w:val="white"/>
        </w:rPr>
        <w:t>IntegralParameter</w:t>
      </w:r>
      <w:r w:rsidRPr="00903DBA">
        <w:rPr>
          <w:highlight w:val="white"/>
        </w:rPr>
        <w:t xml:space="preserve"> method </w:t>
      </w:r>
      <w:r w:rsidR="009A2C75">
        <w:rPr>
          <w:highlight w:val="white"/>
        </w:rPr>
        <w:t>generates code for a function parameter. It i</w:t>
      </w:r>
      <w:r w:rsidRPr="00903DBA">
        <w:rPr>
          <w:highlight w:val="white"/>
        </w:rPr>
        <w:t>s quite simple</w:t>
      </w:r>
      <w:r w:rsidR="009A2C75">
        <w:rPr>
          <w:highlight w:val="white"/>
        </w:rPr>
        <w:t>, w</w:t>
      </w:r>
      <w:r w:rsidRPr="00903DBA">
        <w:rPr>
          <w:highlight w:val="white"/>
        </w:rPr>
        <w:t xml:space="preserve">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6FE6228E"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lastRenderedPageBreak/>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4E6BDC9A" w:rsidR="007D42C3" w:rsidRDefault="007D42C3" w:rsidP="007D42C3">
      <w:pPr>
        <w:pStyle w:val="Code"/>
        <w:rPr>
          <w:highlight w:val="white"/>
        </w:rPr>
      </w:pPr>
      <w:r w:rsidRPr="007D42C3">
        <w:rPr>
          <w:highlight w:val="white"/>
        </w:rPr>
        <w:t xml:space="preserve">          BigInteger bigValue = (BigInteger) assignSymbol.Value;</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lastRenderedPageBreak/>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7777777" w:rsidR="00184AA8" w:rsidRPr="00903DBA" w:rsidRDefault="00184AA8" w:rsidP="0060539D">
      <w:pPr>
        <w:pStyle w:val="Heading3"/>
        <w:rPr>
          <w:highlight w:val="white"/>
        </w:rPr>
      </w:pPr>
      <w:bookmarkStart w:id="529" w:name="_Toc93320599"/>
      <w:r w:rsidRPr="00903DBA">
        <w:rPr>
          <w:highlight w:val="white"/>
        </w:rPr>
        <w:t>Unary Integral Operations</w:t>
      </w:r>
      <w:bookmarkEnd w:id="529"/>
    </w:p>
    <w:p w14:paraId="64D137E4" w14:textId="06734856" w:rsidR="00184AA8" w:rsidRPr="00903DBA" w:rsidRDefault="00184AA8" w:rsidP="00184AA8">
      <w:pPr>
        <w:rPr>
          <w:highlight w:val="white"/>
        </w:rPr>
      </w:pPr>
      <w:r w:rsidRPr="00903DBA">
        <w:rPr>
          <w:highlight w:val="white"/>
        </w:rPr>
        <w:t xml:space="preserve">The </w:t>
      </w:r>
      <w:r w:rsidR="004B482A">
        <w:rPr>
          <w:rStyle w:val="KeyWord0"/>
          <w:highlight w:val="white"/>
        </w:rPr>
        <w:t>IntegralUnary</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18212F" w:rsidRPr="0018212F">
        <w:rPr>
          <w:rStyle w:val="KeyWord0"/>
          <w:highlight w:val="white"/>
        </w:rPr>
        <w:t>m_middleToIntegralMap</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lastRenderedPageBreak/>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38898673" w:rsidR="004815D2" w:rsidRPr="004815D2" w:rsidRDefault="00331B1E" w:rsidP="00331B1E">
      <w:pPr>
        <w:rPr>
          <w:highlight w:val="white"/>
        </w:rPr>
      </w:pPr>
      <w:r>
        <w:rPr>
          <w:highlight w:val="white"/>
        </w:rPr>
        <w:t xml:space="preserve">We also have the </w:t>
      </w:r>
      <w:r w:rsidRPr="00331B1E">
        <w:rPr>
          <w:rStyle w:val="KeyWord0"/>
          <w:highlight w:val="white"/>
        </w:rPr>
        <w:t>m_unsignedToIntegralMap</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D870A67"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Pr="00903DBA">
        <w:rPr>
          <w:rStyle w:val="KeyWord0"/>
          <w:highlight w:val="white"/>
        </w:rPr>
        <w:t>Integral</w:t>
      </w:r>
      <w:r>
        <w:rPr>
          <w:rStyle w:val="KeyWord0"/>
          <w:highlight w:val="white"/>
        </w:rPr>
        <w:t>Unary</w:t>
      </w:r>
      <w:r w:rsidRPr="00903DBA">
        <w:rPr>
          <w:highlight w:val="white"/>
        </w:rPr>
        <w:t xml:space="preserve"> method calls the second </w:t>
      </w:r>
      <w:r w:rsidRPr="00903DBA">
        <w:rPr>
          <w:rStyle w:val="KeyWord0"/>
          <w:highlight w:val="white"/>
        </w:rPr>
        <w:t>Integral</w:t>
      </w:r>
      <w:r>
        <w:rPr>
          <w:rStyle w:val="KeyWord0"/>
          <w:highlight w:val="white"/>
        </w:rPr>
        <w:t>Unary</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51B70ED3"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Pr="00903DBA">
        <w:rPr>
          <w:rStyle w:val="KeyWord0"/>
          <w:highlight w:val="white"/>
        </w:rPr>
        <w:t>Integral</w:t>
      </w:r>
      <w:r>
        <w:rPr>
          <w:rStyle w:val="KeyWord0"/>
          <w:highlight w:val="white"/>
        </w:rPr>
        <w:t>Unary</w:t>
      </w:r>
      <w:r w:rsidRPr="00903DBA">
        <w:rPr>
          <w:highlight w:val="white"/>
        </w:rPr>
        <w:t xml:space="preserve"> method </w:t>
      </w:r>
      <w:r>
        <w:rPr>
          <w:highlight w:val="white"/>
        </w:rPr>
        <w:t xml:space="preserve">is called by, among others, </w:t>
      </w:r>
      <w:r w:rsidRPr="002A6A67">
        <w:rPr>
          <w:rStyle w:val="KeyWord0"/>
          <w:highlight w:val="white"/>
        </w:rPr>
        <w:t>IntegralMultiply</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Heading3"/>
        <w:rPr>
          <w:highlight w:val="white"/>
        </w:rPr>
      </w:pPr>
      <w:bookmarkStart w:id="530" w:name="_Toc93320600"/>
      <w:r w:rsidRPr="00903DBA">
        <w:rPr>
          <w:highlight w:val="white"/>
        </w:rPr>
        <w:t>Integral Binary</w:t>
      </w:r>
      <w:bookmarkEnd w:id="530"/>
    </w:p>
    <w:p w14:paraId="5D21094A" w14:textId="6A7DA834"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w:t>
      </w:r>
      <w:r w:rsidR="00CF52E0" w:rsidRPr="00DE00DC">
        <w:rPr>
          <w:rStyle w:val="KeyWord0"/>
          <w:highlight w:val="white"/>
        </w:rPr>
        <w:t>xor</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5F5AA5" w:rsidRPr="005F5AA5">
        <w:rPr>
          <w:rStyle w:val="KeyWord0"/>
          <w:highlight w:val="white"/>
        </w:rPr>
        <w:t>cl</w:t>
      </w:r>
      <w:r w:rsidR="009C5120" w:rsidRPr="00903DBA">
        <w:rPr>
          <w:highlight w:val="white"/>
        </w:rPr>
        <w:t xml:space="preserve"> register.</w:t>
      </w:r>
    </w:p>
    <w:p w14:paraId="4955F43F" w14:textId="13E5FDAA"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lastRenderedPageBreak/>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67E81856"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calls the </w:t>
      </w:r>
      <w:r w:rsidRPr="00903DBA">
        <w:rPr>
          <w:rStyle w:val="KeyWord0"/>
          <w:highlight w:val="white"/>
        </w:rPr>
        <w:t>IntegralBinary</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r w:rsidR="00C354E7">
        <w:rPr>
          <w:highlight w:val="white"/>
        </w:rPr>
        <w:t xml:space="preserve"> or the </w:t>
      </w:r>
      <w:r w:rsidR="00C354E7" w:rsidRPr="00C354E7">
        <w:rPr>
          <w:rStyle w:val="KeyWord0"/>
          <w:highlight w:val="white"/>
        </w:rPr>
        <w:t>m_unsignedToIntegralMap</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E964919"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Pr="00903DBA">
        <w:rPr>
          <w:rStyle w:val="KeyWord0"/>
          <w:highlight w:val="white"/>
        </w:rPr>
        <w:t>IntegralBinary</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lastRenderedPageBreak/>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321A38B4"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D69E31"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1A7418C0" w:rsidR="002F73EF" w:rsidRPr="00903DBA" w:rsidRDefault="002F73EF" w:rsidP="00213C9A">
      <w:pPr>
        <w:rPr>
          <w:highlight w:val="white"/>
        </w:rPr>
      </w:pPr>
      <w:r w:rsidRPr="00903DBA">
        <w:rPr>
          <w:highlight w:val="white"/>
        </w:rPr>
        <w:lastRenderedPageBreak/>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73D08A2E"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lastRenderedPageBreak/>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7777777" w:rsidR="003B4156" w:rsidRPr="003B4156" w:rsidRDefault="003B4156" w:rsidP="003B4156">
      <w:pPr>
        <w:pStyle w:val="Heading3"/>
        <w:numPr>
          <w:ilvl w:val="2"/>
          <w:numId w:val="216"/>
        </w:numPr>
        <w:rPr>
          <w:highlight w:val="white"/>
        </w:rPr>
      </w:pPr>
      <w:bookmarkStart w:id="531" w:name="_Toc93320601"/>
      <w:r w:rsidRPr="003B4156">
        <w:rPr>
          <w:highlight w:val="white"/>
        </w:rPr>
        <w:lastRenderedPageBreak/>
        <w:t>Integral Multiplication, Division, and Modulo</w:t>
      </w:r>
      <w:bookmarkEnd w:id="531"/>
    </w:p>
    <w:p w14:paraId="4DB8EEA8" w14:textId="755C44C6" w:rsidR="003B4156" w:rsidRPr="00903DBA" w:rsidRDefault="003B4156" w:rsidP="003B415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77777777" w:rsidR="003B4156" w:rsidRPr="00903DBA" w:rsidRDefault="003B4156" w:rsidP="003B4156">
      <w:pPr>
        <w:rPr>
          <w:highlight w:val="white"/>
        </w:rPr>
      </w:pPr>
      <w:r w:rsidRPr="00903DBA">
        <w:rPr>
          <w:highlight w:val="white"/>
        </w:rPr>
        <w:t xml:space="preserve">The </w:t>
      </w:r>
      <w:r w:rsidRPr="00903DBA">
        <w:rPr>
          <w:rStyle w:val="KeyWord0"/>
          <w:highlight w:val="white"/>
        </w:rPr>
        <w:t>m_leftRegisterMap</w:t>
      </w:r>
      <w:r w:rsidRPr="00903DBA">
        <w:rPr>
          <w:highlight w:val="white"/>
        </w:rPr>
        <w:t xml:space="preserve"> map hold the registers where we store the value of the left symbol. The </w:t>
      </w:r>
      <w:r w:rsidRPr="00903DBA">
        <w:rPr>
          <w:rStyle w:val="KeyWord0"/>
          <w:highlight w:val="white"/>
        </w:rPr>
        <w:t>m_zeroRegisterMap</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Pr="00903DBA">
        <w:rPr>
          <w:rStyle w:val="KeyWord0"/>
          <w:highlight w:val="white"/>
        </w:rPr>
        <w:t>m_productQuintentRegisterMap</w:t>
      </w:r>
      <w:r w:rsidRPr="00903DBA">
        <w:rPr>
          <w:highlight w:val="white"/>
        </w:rPr>
        <w:t xml:space="preserve"> map holds the registers where the product or quintet is stored after a multiplication or division operations, while </w:t>
      </w:r>
      <w:r w:rsidRPr="00903DBA">
        <w:rPr>
          <w:rStyle w:val="KeyWord0"/>
          <w:highlight w:val="white"/>
        </w:rPr>
        <w:t>m_remainderRegisterMap</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77777777" w:rsidR="003B4156" w:rsidRPr="00903DBA" w:rsidRDefault="003B4156" w:rsidP="003B415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adds code for multiplication operations. To begin with, we load the value of the left symbol into the register given by </w:t>
      </w:r>
      <w:r w:rsidRPr="00903DBA">
        <w:rPr>
          <w:rStyle w:val="KeyWord0"/>
          <w:highlight w:val="white"/>
        </w:rPr>
        <w:t>m_leftRegisterMap</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2E48C0DD" w:rsidR="003B4156" w:rsidRPr="00903DBA" w:rsidRDefault="003B4156" w:rsidP="003B4156">
      <w:pPr>
        <w:rPr>
          <w:highlight w:val="white"/>
        </w:rPr>
      </w:pPr>
      <w:r w:rsidRPr="00903DBA">
        <w:rPr>
          <w:highlight w:val="white"/>
        </w:rPr>
        <w:t xml:space="preserve">Then we clear the zero register by perform the exclusive </w:t>
      </w:r>
      <w:r w:rsidR="00CD3D96" w:rsidRPr="00CD3D96">
        <w:rPr>
          <w:rStyle w:val="KeyWord0"/>
          <w:highlight w:val="white"/>
        </w:rPr>
        <w:t>or</w:t>
      </w:r>
      <w:r w:rsidR="00CD3D96">
        <w:rPr>
          <w:highlight w:val="white"/>
        </w:rPr>
        <w:t xml:space="preserve"> (</w:t>
      </w:r>
      <w:proofErr w:type="spellStart"/>
      <w:r w:rsidR="00CD3D96" w:rsidRPr="00CD3D96">
        <w:rPr>
          <w:rStyle w:val="KeyWord0"/>
          <w:highlight w:val="white"/>
        </w:rPr>
        <w:t>xor</w:t>
      </w:r>
      <w:proofErr w:type="spellEnd"/>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77777777" w:rsidR="003B4156" w:rsidRPr="00903DBA" w:rsidRDefault="003B4156" w:rsidP="003B4156">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77777777" w:rsidR="003B4156" w:rsidRPr="00903DBA" w:rsidRDefault="003B4156" w:rsidP="003B4156">
      <w:pPr>
        <w:rPr>
          <w:highlight w:val="white"/>
        </w:rPr>
      </w:pPr>
      <w:r w:rsidRPr="00903DBA">
        <w:rPr>
          <w:highlight w:val="white"/>
        </w:rPr>
        <w:lastRenderedPageBreak/>
        <w:t xml:space="preserve">In case of the modulo operation, the resulting register is picked from </w:t>
      </w:r>
      <w:r w:rsidRPr="00903DBA">
        <w:rPr>
          <w:rStyle w:val="KeyWord0"/>
          <w:highlight w:val="white"/>
        </w:rPr>
        <w:t>m_remainderRegisterMap</w:t>
      </w:r>
      <w:r w:rsidRPr="00903DBA">
        <w:rPr>
          <w:highlight w:val="white"/>
        </w:rPr>
        <w:t xml:space="preserve">, and the register to be discarded </w:t>
      </w:r>
      <w:r w:rsidRPr="00903DBA">
        <w:rPr>
          <w:rStyle w:val="KeyWord0"/>
          <w:highlight w:val="white"/>
        </w:rPr>
        <w:t>m_productQuintentRegisterMap</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77777777" w:rsidR="003B4156" w:rsidRPr="00903DBA" w:rsidRDefault="003B4156" w:rsidP="003B4156">
      <w:pPr>
        <w:pStyle w:val="Code"/>
        <w:rPr>
          <w:highlight w:val="white"/>
        </w:rPr>
      </w:pPr>
      <w:r w:rsidRPr="00903DBA">
        <w:rPr>
          <w:highlight w:val="white"/>
        </w:rPr>
        <w:t xml:space="preserve">        Assert.ErrorXXX(resultSymbol.AddressSymbol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44894349" w:rsidR="00D935A0" w:rsidRPr="00903DBA" w:rsidRDefault="00791AEE" w:rsidP="0060539D">
      <w:pPr>
        <w:pStyle w:val="Heading3"/>
        <w:rPr>
          <w:highlight w:val="white"/>
        </w:rPr>
      </w:pPr>
      <w:bookmarkStart w:id="532" w:name="_Toc93320602"/>
      <w:r w:rsidRPr="00903DBA">
        <w:rPr>
          <w:highlight w:val="white"/>
        </w:rPr>
        <w:t>Case</w:t>
      </w:r>
      <w:bookmarkEnd w:id="532"/>
    </w:p>
    <w:p w14:paraId="60E72913" w14:textId="7EBBF277"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lastRenderedPageBreak/>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7D0AA4B7"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7F3011F3" w:rsidR="0094556E" w:rsidRPr="00903DBA" w:rsidRDefault="007B36F7" w:rsidP="0060539D">
      <w:pPr>
        <w:pStyle w:val="Heading3"/>
        <w:rPr>
          <w:highlight w:val="white"/>
        </w:rPr>
      </w:pPr>
      <w:bookmarkStart w:id="533" w:name="_Toc93320603"/>
      <w:r w:rsidRPr="00903DBA">
        <w:rPr>
          <w:highlight w:val="white"/>
        </w:rPr>
        <w:t>Address</w:t>
      </w:r>
      <w:r w:rsidR="00C858DB">
        <w:rPr>
          <w:highlight w:val="white"/>
        </w:rPr>
        <w:t xml:space="preserve"> and </w:t>
      </w:r>
      <w:r w:rsidR="00FA0D22">
        <w:rPr>
          <w:highlight w:val="white"/>
        </w:rPr>
        <w:t>D</w:t>
      </w:r>
      <w:r w:rsidR="00C858DB">
        <w:rPr>
          <w:highlight w:val="white"/>
        </w:rPr>
        <w:t>ereference</w:t>
      </w:r>
      <w:bookmarkEnd w:id="533"/>
    </w:p>
    <w:p w14:paraId="78CB4685" w14:textId="2278D9D9"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26C3F1" w:rsidR="007A5D19" w:rsidRPr="00903DBA" w:rsidRDefault="007A5D19" w:rsidP="007A5D19">
      <w:pPr>
        <w:rPr>
          <w:highlight w:val="white"/>
        </w:rPr>
      </w:pPr>
      <w:r w:rsidRPr="00903DBA">
        <w:rPr>
          <w:highlight w:val="white"/>
        </w:rPr>
        <w:t xml:space="preserve">The </w:t>
      </w:r>
      <w:r w:rsidR="0021149D">
        <w:rPr>
          <w:rStyle w:val="KeyWord0"/>
          <w:highlight w:val="white"/>
        </w:rPr>
        <w:t>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745B94A7" w:rsidR="00CF4437" w:rsidRPr="0060539D" w:rsidRDefault="00CF4437" w:rsidP="0060539D">
      <w:pPr>
        <w:pStyle w:val="Heading3"/>
        <w:numPr>
          <w:ilvl w:val="2"/>
          <w:numId w:val="136"/>
        </w:numPr>
        <w:rPr>
          <w:highlight w:val="white"/>
        </w:rPr>
      </w:pPr>
      <w:bookmarkStart w:id="534" w:name="_Toc93320604"/>
      <w:r w:rsidRPr="0060539D">
        <w:rPr>
          <w:highlight w:val="white"/>
        </w:rPr>
        <w:t>Floating Binary</w:t>
      </w:r>
      <w:bookmarkEnd w:id="534"/>
    </w:p>
    <w:p w14:paraId="7862C5D9" w14:textId="2ADCB976"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lastRenderedPageBreak/>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1CF81756"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0B3178D9"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Heading3"/>
        <w:numPr>
          <w:ilvl w:val="2"/>
          <w:numId w:val="135"/>
        </w:numPr>
        <w:rPr>
          <w:highlight w:val="white"/>
        </w:rPr>
      </w:pPr>
      <w:bookmarkStart w:id="535" w:name="_Toc93320605"/>
      <w:r w:rsidRPr="0060539D">
        <w:rPr>
          <w:highlight w:val="white"/>
        </w:rPr>
        <w:t>Floating Relation</w:t>
      </w:r>
      <w:bookmarkEnd w:id="535"/>
    </w:p>
    <w:p w14:paraId="6227BE04" w14:textId="74D33DBC"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w:t>
      </w:r>
      <w:r w:rsidR="00705149">
        <w:rPr>
          <w:highlight w:val="white"/>
        </w:rPr>
        <w:t xml:space="preserve">the </w:t>
      </w:r>
      <w:r w:rsidR="00705149" w:rsidRPr="00705149">
        <w:rPr>
          <w:rStyle w:val="KeyWord0"/>
          <w:highlight w:val="white"/>
        </w:rPr>
        <w:t>ah</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Pr="00903DBA">
        <w:rPr>
          <w:rStyle w:val="KeyWord0"/>
          <w:highlight w:val="white"/>
        </w:rPr>
        <w:t>ax</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Heading3"/>
        <w:rPr>
          <w:highlight w:val="white"/>
        </w:rPr>
      </w:pPr>
      <w:bookmarkStart w:id="536" w:name="_Toc93320606"/>
      <w:r w:rsidRPr="00903DBA">
        <w:rPr>
          <w:highlight w:val="white"/>
        </w:rPr>
        <w:lastRenderedPageBreak/>
        <w:t>Floating Push and Pop</w:t>
      </w:r>
      <w:bookmarkEnd w:id="536"/>
    </w:p>
    <w:p w14:paraId="7984E4D9" w14:textId="26D4E1E2"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5AA9A9AF"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w:t>
      </w:r>
      <w:r w:rsidR="007A7FF9">
        <w:rPr>
          <w:highlight w:val="white"/>
        </w:rPr>
        <w:t xml:space="preserve"> and</w:t>
      </w:r>
      <w:r w:rsidRPr="00903DBA">
        <w:rPr>
          <w:highlight w:val="white"/>
        </w:rPr>
        <w:t xml:space="preserve"> </w:t>
      </w:r>
      <w:r w:rsidRPr="00903DBA">
        <w:rPr>
          <w:rStyle w:val="KeyWord0"/>
          <w:highlight w:val="white"/>
        </w:rPr>
        <w:t>fld1</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lastRenderedPageBreak/>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67F556AA"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Heading3"/>
        <w:rPr>
          <w:highlight w:val="white"/>
        </w:rPr>
      </w:pPr>
      <w:bookmarkStart w:id="537" w:name="_Toc93320607"/>
      <w:r w:rsidRPr="00903DBA">
        <w:rPr>
          <w:highlight w:val="white"/>
        </w:rPr>
        <w:t>Type Conversion</w:t>
      </w:r>
      <w:bookmarkEnd w:id="537"/>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2C0F3666" w:rsidR="00530CE4" w:rsidRPr="00903DBA" w:rsidRDefault="00374C70" w:rsidP="00374C70">
      <w:pPr>
        <w:rPr>
          <w:highlight w:val="white"/>
        </w:rPr>
      </w:pPr>
      <w:r w:rsidRPr="00903DBA">
        <w:rPr>
          <w:highlight w:val="white"/>
        </w:rPr>
        <w:t xml:space="preserve">The </w:t>
      </w:r>
      <w:r w:rsidR="00ED2B59" w:rsidRPr="00ED2B59">
        <w:rPr>
          <w:rStyle w:val="KeyWord0"/>
          <w:highlight w:val="white"/>
        </w:rPr>
        <w:t>SizeAddress</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lastRenderedPageBreak/>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6EAC25B7"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lastRenderedPageBreak/>
        <w:t xml:space="preserve">    }</w:t>
      </w:r>
    </w:p>
    <w:p w14:paraId="012F07F8" w14:textId="3F701216"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Heading3"/>
        <w:rPr>
          <w:highlight w:val="white"/>
        </w:rPr>
      </w:pPr>
      <w:bookmarkStart w:id="538" w:name="_Toc93320608"/>
      <w:r w:rsidRPr="00903DBA">
        <w:rPr>
          <w:highlight w:val="white"/>
        </w:rPr>
        <w:t>Struct and Union</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0F366A1F"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lastRenderedPageBreak/>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62AE0650"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16DC310C"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122AB44E"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F46C23" w:rsidRPr="00903DBA">
        <w:rPr>
          <w:rStyle w:val="KeyWord0"/>
          <w:highlight w:val="white"/>
        </w:rPr>
        <w:t>m_labelCount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r w:rsidRPr="004D1C36">
        <w:rPr>
          <w:rStyle w:val="KeyWord0"/>
          <w:highlight w:val="white"/>
        </w:rPr>
        <w:t>count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4D8ACFEF" w:rsidR="006E5A84" w:rsidRPr="00903DBA" w:rsidRDefault="006E5A84" w:rsidP="006E5A84">
      <w:pPr>
        <w:rPr>
          <w:highlight w:val="white"/>
        </w:rPr>
      </w:pPr>
      <w:r w:rsidRPr="00903DBA">
        <w:rPr>
          <w:highlight w:val="white"/>
        </w:rPr>
        <w:t xml:space="preserve">If the </w:t>
      </w:r>
      <w:r w:rsidRPr="00BD32B5">
        <w:rPr>
          <w:rStyle w:val="KeyWord0"/>
          <w:highlight w:val="white"/>
        </w:rPr>
        <w:t>count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lastRenderedPageBreak/>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Heading3"/>
        <w:rPr>
          <w:highlight w:val="white"/>
        </w:rPr>
      </w:pPr>
      <w:bookmarkStart w:id="539" w:name="_Toc93320609"/>
      <w:r w:rsidRPr="00903DBA">
        <w:rPr>
          <w:highlight w:val="white"/>
        </w:rPr>
        <w:t>Initialization Code</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lastRenderedPageBreak/>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Heading3"/>
        <w:rPr>
          <w:highlight w:val="white"/>
        </w:rPr>
      </w:pPr>
      <w:bookmarkStart w:id="540" w:name="_Toc93320610"/>
      <w:r w:rsidRPr="00903DBA">
        <w:rPr>
          <w:highlight w:val="white"/>
        </w:rPr>
        <w:t>Command Line Arguments</w:t>
      </w:r>
      <w:bookmarkEnd w:id="540"/>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2747BAE9" w:rsidR="00B70491" w:rsidRPr="00903DBA" w:rsidRDefault="00B70491" w:rsidP="00B70491">
      <w:pPr>
        <w:rPr>
          <w:highlight w:val="white"/>
        </w:rPr>
      </w:pPr>
      <w:r w:rsidRPr="00903DBA">
        <w:rPr>
          <w:highlight w:val="white"/>
        </w:rPr>
        <w:t xml:space="preserve">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w:t>
      </w:r>
      <w:r w:rsidRPr="00903DBA">
        <w:rPr>
          <w:highlight w:val="white"/>
        </w:rPr>
        <w:lastRenderedPageBreak/>
        <w:t xml:space="preserve">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3F1B4501"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2CF42F6C"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lastRenderedPageBreak/>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Heading3"/>
        <w:numPr>
          <w:ilvl w:val="2"/>
          <w:numId w:val="139"/>
        </w:numPr>
        <w:rPr>
          <w:highlight w:val="white"/>
        </w:rPr>
      </w:pPr>
      <w:bookmarkStart w:id="541" w:name="_Toc93320611"/>
      <w:r w:rsidRPr="0060539D">
        <w:rPr>
          <w:highlight w:val="white"/>
        </w:rPr>
        <w:lastRenderedPageBreak/>
        <w:t>Text List</w:t>
      </w:r>
      <w:bookmarkEnd w:id="541"/>
    </w:p>
    <w:p w14:paraId="3945A52B" w14:textId="5A749484"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lastRenderedPageBreak/>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19054858" w:rsidR="008C2C53" w:rsidRPr="00903DBA" w:rsidRDefault="008C2C53" w:rsidP="0060539D">
      <w:pPr>
        <w:pStyle w:val="Heading1"/>
      </w:pPr>
      <w:bookmarkStart w:id="542" w:name="_Ref54009755"/>
      <w:bookmarkStart w:id="543" w:name="_Toc93320612"/>
      <w:bookmarkStart w:id="544" w:name="_Ref420874022"/>
      <w:r w:rsidRPr="00903DBA">
        <w:lastRenderedPageBreak/>
        <w:t xml:space="preserve">Executable Code </w:t>
      </w:r>
      <w:r w:rsidRPr="0060539D">
        <w:t>Generation</w:t>
      </w:r>
      <w:bookmarkEnd w:id="542"/>
      <w:bookmarkEnd w:id="543"/>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Heading2"/>
      </w:pPr>
      <w:bookmarkStart w:id="545" w:name="_Toc93320613"/>
      <w:r>
        <w:t xml:space="preserve">The Windows </w:t>
      </w:r>
      <w:r w:rsidR="0060539D">
        <w:t>E</w:t>
      </w:r>
      <w:r>
        <w:t>nvironment</w:t>
      </w:r>
      <w:bookmarkEnd w:id="545"/>
    </w:p>
    <w:p w14:paraId="58367745" w14:textId="28E937FB"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Paragraph"/>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Paragraph"/>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Paragraph"/>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Paragraph"/>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Paragraph"/>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Paragraph"/>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Paragraph"/>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Paragraph"/>
        <w:numPr>
          <w:ilvl w:val="0"/>
          <w:numId w:val="184"/>
        </w:numPr>
      </w:pPr>
      <w:r w:rsidRPr="00903DBA">
        <w:t>In the standard library, we use interrupts instead of system calls to access the surrounding operating system.</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Heading3"/>
        <w:numPr>
          <w:ilvl w:val="2"/>
          <w:numId w:val="156"/>
        </w:numPr>
        <w:rPr>
          <w:highlight w:val="white"/>
        </w:rPr>
      </w:pPr>
      <w:bookmarkStart w:id="546" w:name="_Toc93320614"/>
      <w:r w:rsidRPr="0060539D">
        <w:rPr>
          <w:highlight w:val="white"/>
        </w:rPr>
        <w:t>Main</w:t>
      </w:r>
      <w:bookmarkEnd w:id="546"/>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77922A1B"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Heading3"/>
        <w:numPr>
          <w:ilvl w:val="2"/>
          <w:numId w:val="156"/>
        </w:numPr>
        <w:rPr>
          <w:highlight w:val="white"/>
        </w:rPr>
      </w:pPr>
      <w:bookmarkStart w:id="547" w:name="_Toc93320615"/>
      <w:r w:rsidRPr="0060539D">
        <w:rPr>
          <w:highlight w:val="white"/>
        </w:rPr>
        <w:t>Type Size</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Heading3"/>
        <w:numPr>
          <w:ilvl w:val="2"/>
          <w:numId w:val="157"/>
        </w:numPr>
        <w:rPr>
          <w:highlight w:val="white"/>
        </w:rPr>
      </w:pPr>
      <w:bookmarkStart w:id="548" w:name="_Toc93320616"/>
      <w:r w:rsidRPr="0060539D">
        <w:rPr>
          <w:highlight w:val="white"/>
        </w:rPr>
        <w:t>Static Symbol</w:t>
      </w:r>
      <w:bookmarkEnd w:id="548"/>
    </w:p>
    <w:p w14:paraId="2727885D" w14:textId="17222DF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573FA205" w:rsidR="00303C4E" w:rsidRPr="00903DBA" w:rsidRDefault="00303C4E" w:rsidP="00303C4E">
      <w:pPr>
        <w:pStyle w:val="Code"/>
        <w:rPr>
          <w:highlight w:val="white"/>
        </w:rPr>
      </w:pPr>
      <w:r w:rsidRPr="00903DBA">
        <w:rPr>
          <w:highlight w:val="white"/>
        </w:rPr>
        <w:t xml:space="preserve">      </w:t>
      </w:r>
      <w:r w:rsidR="00DB6E6D">
        <w:rPr>
          <w:highlight w:val="white"/>
        </w:rPr>
        <w:t>/* Empty */</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sidRPr="00EE14EF">
        <w:rPr>
          <w:rStyle w:val="KeyWord0"/>
          <w:highlight w:val="white"/>
        </w:rPr>
        <w:t>Read</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Heading3"/>
        <w:numPr>
          <w:ilvl w:val="2"/>
          <w:numId w:val="157"/>
        </w:numPr>
        <w:rPr>
          <w:highlight w:val="white"/>
        </w:rPr>
      </w:pPr>
      <w:bookmarkStart w:id="549" w:name="_Toc93320617"/>
      <w:r w:rsidRPr="0060539D">
        <w:rPr>
          <w:highlight w:val="white"/>
        </w:rPr>
        <w:t>Static Value</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Heading3"/>
        <w:rPr>
          <w:highlight w:val="white"/>
        </w:rPr>
      </w:pPr>
      <w:bookmarkStart w:id="550" w:name="_Toc93320618"/>
      <w:r w:rsidRPr="00903DBA">
        <w:rPr>
          <w:highlight w:val="white"/>
        </w:rPr>
        <w:t>Function End</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Heading3"/>
        <w:rPr>
          <w:highlight w:val="white"/>
        </w:rPr>
      </w:pPr>
      <w:bookmarkStart w:id="551" w:name="_Toc93320619"/>
      <w:r w:rsidRPr="00903DBA">
        <w:rPr>
          <w:highlight w:val="white"/>
        </w:rPr>
        <w:t>Target Code Generation</w:t>
      </w:r>
      <w:bookmarkEnd w:id="551"/>
    </w:p>
    <w:p w14:paraId="524C471E" w14:textId="161581E9" w:rsidR="00CC382C" w:rsidRDefault="00CC382C" w:rsidP="00CC382C">
      <w:pPr>
        <w:rPr>
          <w:highlight w:val="white"/>
        </w:rPr>
      </w:pPr>
      <w:r>
        <w:rPr>
          <w:highlight w:val="white"/>
        </w:rPr>
        <w:t xml:space="preserve">The </w:t>
      </w:r>
      <w:proofErr w:type="spellStart"/>
      <w:r w:rsidRPr="00CC382C">
        <w:rPr>
          <w:rStyle w:val="CodeInText0"/>
          <w:highlight w:val="white"/>
        </w:rPr>
        <w:t>GenerateTargetWindows</w:t>
      </w:r>
      <w:proofErr w:type="spellEnd"/>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Heading3"/>
        <w:rPr>
          <w:highlight w:val="white"/>
        </w:rPr>
      </w:pPr>
      <w:bookmarkStart w:id="552" w:name="_Toc93320620"/>
      <w:r w:rsidRPr="00903DBA">
        <w:rPr>
          <w:highlight w:val="white"/>
        </w:rPr>
        <w:t>Exit</w:t>
      </w:r>
      <w:bookmarkEnd w:id="552"/>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Heading3"/>
        <w:rPr>
          <w:highlight w:val="white"/>
        </w:rPr>
      </w:pPr>
      <w:bookmarkStart w:id="553" w:name="_Toc93320621"/>
      <w:r w:rsidRPr="00903DBA">
        <w:rPr>
          <w:highlight w:val="white"/>
        </w:rPr>
        <w:t>Initialization Code</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lastRenderedPageBreak/>
        <w:t>AssemblyCodeGenerator.cs</w:t>
      </w:r>
      <w:proofErr w:type="spellEnd"/>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Heading3"/>
        <w:rPr>
          <w:highlight w:val="white"/>
        </w:rPr>
      </w:pPr>
      <w:bookmarkStart w:id="554" w:name="_Toc93320622"/>
      <w:r w:rsidRPr="00903DBA">
        <w:rPr>
          <w:highlight w:val="white"/>
        </w:rPr>
        <w:t>Command Line Arguments</w:t>
      </w:r>
      <w:bookmarkEnd w:id="554"/>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Heading3"/>
        <w:numPr>
          <w:ilvl w:val="2"/>
          <w:numId w:val="158"/>
        </w:numPr>
        <w:rPr>
          <w:highlight w:val="white"/>
        </w:rPr>
      </w:pPr>
      <w:bookmarkStart w:id="555" w:name="_Toc93320623"/>
      <w:r w:rsidRPr="0060539D">
        <w:rPr>
          <w:highlight w:val="white"/>
        </w:rPr>
        <w:t>Windows Jump Info</w:t>
      </w:r>
      <w:bookmarkEnd w:id="555"/>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Heading3"/>
        <w:rPr>
          <w:highlight w:val="white"/>
        </w:rPr>
      </w:pPr>
      <w:bookmarkStart w:id="556" w:name="_Toc93320624"/>
      <w:r w:rsidRPr="00903DBA">
        <w:rPr>
          <w:highlight w:val="white"/>
        </w:rPr>
        <w:t>Windows Byte List</w:t>
      </w:r>
      <w:bookmarkEnd w:id="556"/>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Heading3"/>
        <w:rPr>
          <w:highlight w:val="white"/>
        </w:rPr>
      </w:pPr>
      <w:bookmarkStart w:id="558" w:name="_Toc93320625"/>
      <w:r w:rsidRPr="00903DBA">
        <w:rPr>
          <w:highlight w:val="white"/>
        </w:rPr>
        <w:lastRenderedPageBreak/>
        <w:t>Byte</w:t>
      </w:r>
      <w:r w:rsidR="00D33B22" w:rsidRPr="00903DBA">
        <w:rPr>
          <w:highlight w:val="white"/>
        </w:rPr>
        <w:t xml:space="preserve"> </w:t>
      </w:r>
      <w:r w:rsidRPr="00903DBA">
        <w:rPr>
          <w:highlight w:val="white"/>
        </w:rPr>
        <w:t>List</w:t>
      </w:r>
      <w:bookmarkEnd w:id="558"/>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lastRenderedPageBreak/>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Heading2"/>
      </w:pPr>
      <w:bookmarkStart w:id="560" w:name="_Ref419646553"/>
      <w:bookmarkStart w:id="561" w:name="_Toc93320626"/>
      <w:bookmarkStart w:id="562" w:name="_Hlk64221600"/>
      <w:r>
        <w:t xml:space="preserve">The </w:t>
      </w:r>
      <w:r w:rsidR="00BF5F11" w:rsidRPr="00903DBA">
        <w:t>Link</w:t>
      </w:r>
      <w:bookmarkEnd w:id="560"/>
      <w:r>
        <w:t>er</w:t>
      </w:r>
      <w:bookmarkEnd w:id="561"/>
    </w:p>
    <w:bookmarkEnd w:id="544"/>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435BBCE4" w:rsidR="00EE4EC9" w:rsidRPr="00903DBA" w:rsidRDefault="00EE4EC9" w:rsidP="0060539D">
      <w:pPr>
        <w:pStyle w:val="Heading3"/>
      </w:pPr>
      <w:bookmarkStart w:id="563" w:name="_Toc93320627"/>
      <w:r w:rsidRPr="00903DBA">
        <w:t>The Linker Class</w:t>
      </w:r>
      <w:bookmarkEnd w:id="563"/>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Paragraph"/>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Paragraph"/>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Paragraph"/>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Paragraph"/>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lastRenderedPageBreak/>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lastRenderedPageBreak/>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ADCAE00" w:rsidR="00691646" w:rsidRPr="00691646" w:rsidRDefault="00691646" w:rsidP="00691646">
      <w:pPr>
        <w:pStyle w:val="Code"/>
        <w:rPr>
          <w:highlight w:val="white"/>
        </w:rPr>
      </w:pPr>
      <w:r w:rsidRPr="00691646">
        <w:rPr>
          <w:highlight w:val="white"/>
        </w:rPr>
        <w:t xml:space="preserve">          Assert.Error(funcSymbol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 xml:space="preserve">address </w:t>
      </w:r>
      <w:r w:rsidR="008F2431" w:rsidRPr="00903DBA">
        <w:rPr>
          <w:highlight w:val="white"/>
        </w:rPr>
        <w:lastRenderedPageBreak/>
        <w:t>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lastRenderedPageBreak/>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77777777" w:rsidR="00CE77EA" w:rsidRPr="00F0126F" w:rsidRDefault="00CE77EA" w:rsidP="00CE77EA">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5EAE8F06" w:rsidR="00C65C7A" w:rsidRPr="00903DBA" w:rsidRDefault="00E1579E" w:rsidP="00B21BB5">
      <w:pPr>
        <w:pStyle w:val="Code"/>
        <w:rPr>
          <w:highlight w:val="white"/>
        </w:rPr>
      </w:pPr>
      <w:r w:rsidRPr="00903DBA">
        <w:rPr>
          <w:highlight w:val="white"/>
        </w:rPr>
        <w:t>}</w:t>
      </w:r>
      <w:bookmarkEnd w:id="562"/>
    </w:p>
    <w:p w14:paraId="2EFE0898" w14:textId="27000D32" w:rsidR="00253F37" w:rsidRDefault="00253F37" w:rsidP="00253F37">
      <w:pPr>
        <w:pStyle w:val="Heading1"/>
      </w:pPr>
      <w:bookmarkStart w:id="565" w:name="_Ref71450241"/>
      <w:bookmarkStart w:id="566" w:name="_Toc93320628"/>
      <w:bookmarkStart w:id="567" w:name="_Ref58175578"/>
      <w:r>
        <w:lastRenderedPageBreak/>
        <w:t xml:space="preserve">The </w:t>
      </w:r>
      <w:r w:rsidR="00354E55">
        <w:t xml:space="preserve">Final </w:t>
      </w:r>
      <w:r>
        <w:t>Main Class</w:t>
      </w:r>
      <w:bookmarkEnd w:id="565"/>
      <w:bookmarkEnd w:id="566"/>
    </w:p>
    <w:p w14:paraId="629C83F6" w14:textId="77777777" w:rsidR="00253F37" w:rsidRPr="00D836FF" w:rsidRDefault="00253F37" w:rsidP="00253F37">
      <w:r>
        <w:t xml:space="preserve">In this chapter, we look into the final parts of the </w:t>
      </w:r>
      <w:r w:rsidRPr="00AC6349">
        <w:rPr>
          <w:rStyle w:val="KeyWord0"/>
        </w:rPr>
        <w:t>Main</w:t>
      </w:r>
      <w:r>
        <w:t xml:space="preserve"> class that generates the final code.</w:t>
      </w:r>
    </w:p>
    <w:p w14:paraId="170CE5A6" w14:textId="77777777" w:rsidR="00D836FF" w:rsidRPr="00903DBA" w:rsidRDefault="00D836FF" w:rsidP="00D836FF">
      <w:pPr>
        <w:pStyle w:val="Heading3"/>
        <w:rPr>
          <w:highlight w:val="white"/>
        </w:rPr>
      </w:pPr>
      <w:bookmarkStart w:id="568" w:name="_Toc93320629"/>
      <w:r w:rsidRPr="00903DBA">
        <w:rPr>
          <w:highlight w:val="white"/>
        </w:rPr>
        <w:t>Generating the Assembly File</w:t>
      </w:r>
      <w:bookmarkEnd w:id="568"/>
    </w:p>
    <w:p w14:paraId="64D2CD2C" w14:textId="77777777" w:rsidR="00D836FF" w:rsidRPr="00903DBA" w:rsidRDefault="00D836FF" w:rsidP="00D836FF">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compiles the source file into an assembly file. We begin by preprocessing the source code by creating an object of the </w:t>
      </w:r>
      <w:r w:rsidRPr="00903DBA">
        <w:rPr>
          <w:rStyle w:val="KeyWord0"/>
          <w:highlight w:val="white"/>
        </w:rPr>
        <w:t>Preprocessor</w:t>
      </w:r>
      <w:r w:rsidRPr="00903DBA">
        <w:rPr>
          <w:highlight w:val="white"/>
        </w:rPr>
        <w:t xml:space="preserve"> class. The preprocessing has two outputs: the preprocessed code and the include set. We use the include set when calling </w:t>
      </w:r>
      <w:r w:rsidRPr="00903DBA">
        <w:rPr>
          <w:rStyle w:val="KeyWord0"/>
          <w:highlight w:val="white"/>
        </w:rPr>
        <w:t>GenerateDependencyFile</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7777777"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Pr="00903DBA">
        <w:rPr>
          <w:rStyle w:val="KeyWord0"/>
          <w:highlight w:val="white"/>
        </w:rPr>
        <w:t>Path</w:t>
      </w:r>
      <w:r w:rsidRPr="00903DBA">
        <w:rPr>
          <w:highlight w:val="white"/>
        </w:rPr>
        <w:t xml:space="preserve"> and </w:t>
      </w:r>
      <w:r w:rsidRPr="00903DBA">
        <w:rPr>
          <w:rStyle w:val="KeyWord0"/>
          <w:highlight w:val="white"/>
        </w:rPr>
        <w:t>Line</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77777777" w:rsidR="00D836FF" w:rsidRPr="00903DBA" w:rsidRDefault="00D836FF" w:rsidP="00D836FF">
      <w:pPr>
        <w:pStyle w:val="Code"/>
        <w:rPr>
          <w:highlight w:val="white"/>
        </w:rPr>
      </w:pPr>
      <w:r w:rsidRPr="00903DBA">
        <w:rPr>
          <w:highlight w:val="white"/>
        </w:rPr>
        <w:t xml:space="preserve">        Assert.Error(parser.Parse(),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77777777" w:rsidR="00D836FF" w:rsidRPr="00903DBA" w:rsidRDefault="00D836FF" w:rsidP="00D836FF">
      <w:pPr>
        <w:pStyle w:val="Code"/>
        <w:rPr>
          <w:highlight w:val="white"/>
        </w:rPr>
      </w:pPr>
      <w:r w:rsidRPr="00903DBA">
        <w:rPr>
          <w:highlight w:val="white"/>
        </w:rPr>
        <w:t xml:space="preserve">        Assert.Error(false,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77777777" w:rsidR="00D836FF" w:rsidRPr="00903DBA" w:rsidRDefault="00D836FF" w:rsidP="00D836FF">
      <w:pPr>
        <w:rPr>
          <w:highlight w:val="white"/>
        </w:rPr>
      </w:pPr>
      <w:r w:rsidRPr="00903DBA">
        <w:rPr>
          <w:highlight w:val="white"/>
        </w:rPr>
        <w:t xml:space="preserve">The result of the parsing is the </w:t>
      </w:r>
      <w:r w:rsidRPr="00903DBA">
        <w:rPr>
          <w:rStyle w:val="KeyWord0"/>
          <w:highlight w:val="white"/>
        </w:rPr>
        <w:t>SymbolTable.GlobalStaticSet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77777777" w:rsidR="00D836FF" w:rsidRPr="0023278B" w:rsidRDefault="00D836FF" w:rsidP="00D836FF">
      <w:pPr>
        <w:pStyle w:val="ListParagraph"/>
        <w:numPr>
          <w:ilvl w:val="0"/>
          <w:numId w:val="217"/>
        </w:numPr>
        <w:rPr>
          <w:highlight w:val="white"/>
        </w:rPr>
      </w:pPr>
      <w:r w:rsidRPr="0023278B">
        <w:rPr>
          <w:rStyle w:val="KeyWord0"/>
          <w:highlight w:val="white"/>
        </w:rPr>
        <w:t>Extern</w:t>
      </w:r>
      <w:r w:rsidRPr="0023278B">
        <w:rPr>
          <w:highlight w:val="white"/>
        </w:rPr>
        <w:t>. The names of objects defined in other files and accessible in this file.</w:t>
      </w:r>
    </w:p>
    <w:p w14:paraId="44AFCBD8" w14:textId="77777777" w:rsidR="00D836FF" w:rsidRPr="0023278B" w:rsidRDefault="00D836FF" w:rsidP="00D836FF">
      <w:pPr>
        <w:pStyle w:val="ListParagraph"/>
        <w:numPr>
          <w:ilvl w:val="0"/>
          <w:numId w:val="217"/>
        </w:numPr>
        <w:rPr>
          <w:highlight w:val="white"/>
        </w:rPr>
      </w:pPr>
      <w:r w:rsidRPr="0023278B">
        <w:rPr>
          <w:rStyle w:val="KeyWord0"/>
          <w:highlight w:val="white"/>
        </w:rPr>
        <w:t>Global</w:t>
      </w:r>
      <w:r w:rsidRPr="0023278B">
        <w:rPr>
          <w:highlight w:val="white"/>
        </w:rPr>
        <w:t>. The names of objects defined in this file and accessible in other files.</w:t>
      </w:r>
    </w:p>
    <w:p w14:paraId="272C0459" w14:textId="77777777" w:rsidR="00D836FF" w:rsidRPr="0023278B" w:rsidRDefault="00D836FF" w:rsidP="00D836FF">
      <w:pPr>
        <w:pStyle w:val="ListParagraph"/>
        <w:numPr>
          <w:ilvl w:val="0"/>
          <w:numId w:val="217"/>
        </w:numPr>
        <w:rPr>
          <w:highlight w:val="white"/>
        </w:rPr>
      </w:pPr>
      <w:r w:rsidRPr="0023278B">
        <w:rPr>
          <w:rStyle w:val="KeyWord0"/>
          <w:highlight w:val="white"/>
        </w:rPr>
        <w:t>Code</w:t>
      </w:r>
      <w:r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lastRenderedPageBreak/>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77777777" w:rsidR="00D836FF" w:rsidRPr="00903DBA" w:rsidRDefault="00D836FF" w:rsidP="00D836FF">
      <w:pPr>
        <w:rPr>
          <w:highlight w:val="white"/>
        </w:rPr>
      </w:pPr>
      <w:r w:rsidRPr="00903DBA">
        <w:rPr>
          <w:highlight w:val="white"/>
        </w:rPr>
        <w:t xml:space="preserve">If this file holds the initialization code, we state that the </w:t>
      </w:r>
      <w:r w:rsidRPr="00903DBA">
        <w:rPr>
          <w:rStyle w:val="KeyWord0"/>
          <w:highlight w:val="white"/>
        </w:rPr>
        <w:t>_start</w:t>
      </w:r>
      <w:r w:rsidRPr="00903DBA">
        <w:rPr>
          <w:highlight w:val="white"/>
        </w:rPr>
        <w:t xml:space="preserve"> marker and </w:t>
      </w:r>
      <w:r w:rsidRPr="00903DBA">
        <w:rPr>
          <w:rStyle w:val="KeyWord0"/>
          <w:highlight w:val="white"/>
        </w:rPr>
        <w:t>CallStackStart</w:t>
      </w:r>
      <w:r w:rsidRPr="00903DBA">
        <w:rPr>
          <w:highlight w:val="white"/>
        </w:rPr>
        <w:t xml:space="preserve"> shall be global; that is, present in this file and accessible in other files. The </w:t>
      </w:r>
      <w:r w:rsidRPr="00903DBA">
        <w:rPr>
          <w:rStyle w:val="KeyWord0"/>
          <w:highlight w:val="white"/>
        </w:rPr>
        <w:t>_start</w:t>
      </w:r>
      <w:r w:rsidRPr="00903DBA">
        <w:rPr>
          <w:highlight w:val="white"/>
        </w:rPr>
        <w:t xml:space="preserve"> marker marks the start point of the execution of the code, while </w:t>
      </w:r>
      <w:r w:rsidRPr="00903DBA">
        <w:rPr>
          <w:rStyle w:val="KeyWord0"/>
          <w:highlight w:val="white"/>
        </w:rPr>
        <w:t>CallStackStart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77777777" w:rsidR="00D836FF" w:rsidRPr="00903DBA" w:rsidRDefault="00D836FF" w:rsidP="00D836FF">
      <w:pPr>
        <w:rPr>
          <w:highlight w:val="white"/>
        </w:rPr>
      </w:pPr>
      <w:r w:rsidRPr="00903DBA">
        <w:rPr>
          <w:highlight w:val="white"/>
        </w:rPr>
        <w:t xml:space="preserve">If this file does not hold the initialization code, we state that the </w:t>
      </w:r>
      <w:r w:rsidRPr="00903DBA">
        <w:rPr>
          <w:rStyle w:val="KeyWord0"/>
          <w:highlight w:val="white"/>
        </w:rPr>
        <w:t>_start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lastRenderedPageBreak/>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77777777" w:rsidR="00D836FF" w:rsidRPr="0060539D" w:rsidRDefault="00D836FF" w:rsidP="00D836FF">
      <w:pPr>
        <w:pStyle w:val="Heading3"/>
        <w:numPr>
          <w:ilvl w:val="2"/>
          <w:numId w:val="167"/>
        </w:numPr>
        <w:rPr>
          <w:highlight w:val="white"/>
        </w:rPr>
      </w:pPr>
      <w:bookmarkStart w:id="570" w:name="_Toc93320630"/>
      <w:r w:rsidRPr="0060539D">
        <w:rPr>
          <w:highlight w:val="white"/>
        </w:rPr>
        <w:t>Generate the Make File</w:t>
      </w:r>
      <w:bookmarkEnd w:id="570"/>
    </w:p>
    <w:p w14:paraId="091ECB6A" w14:textId="77777777" w:rsidR="00D836FF" w:rsidRPr="00903DBA" w:rsidRDefault="00D836FF" w:rsidP="00D836F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777777" w:rsidR="00D836FF" w:rsidRPr="00903DBA" w:rsidRDefault="00D836FF" w:rsidP="00D836FF">
      <w:pPr>
        <w:rPr>
          <w:highlight w:val="white"/>
        </w:rPr>
      </w:pPr>
      <w:r w:rsidRPr="00903DBA">
        <w:rPr>
          <w:highlight w:val="white"/>
        </w:rPr>
        <w:t>We link the object files together with the GNU linker (</w:t>
      </w:r>
      <w:proofErr w:type="spellStart"/>
      <w:r w:rsidRPr="00903DBA">
        <w:rPr>
          <w:rStyle w:val="KeyWord0"/>
          <w:highlight w:val="white"/>
        </w:rPr>
        <w:t>ld</w:t>
      </w:r>
      <w:proofErr w:type="spellEnd"/>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7777777" w:rsidR="00D836FF" w:rsidRPr="00903DBA" w:rsidRDefault="00D836FF" w:rsidP="00D836FF">
      <w:r w:rsidRPr="00903DBA">
        <w:rPr>
          <w:highlight w:val="white"/>
        </w:rPr>
        <w:t>We assembly each file with the Netwide Assembler (</w:t>
      </w:r>
      <w:proofErr w:type="spellStart"/>
      <w:r w:rsidRPr="00903DBA">
        <w:rPr>
          <w:rStyle w:val="KeyWord0"/>
          <w:highlight w:val="white"/>
        </w:rPr>
        <w:t>nasm</w:t>
      </w:r>
      <w:proofErr w:type="spellEnd"/>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lastRenderedPageBreak/>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lastRenderedPageBreak/>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77777777" w:rsidR="00D836FF" w:rsidRPr="00903DBA" w:rsidRDefault="00D836FF" w:rsidP="00D836FF">
      <w:pPr>
        <w:pStyle w:val="Heading3"/>
        <w:rPr>
          <w:highlight w:val="white"/>
        </w:rPr>
      </w:pPr>
      <w:bookmarkStart w:id="572" w:name="_Toc93320631"/>
      <w:r w:rsidRPr="00903DBA">
        <w:rPr>
          <w:highlight w:val="white"/>
        </w:rPr>
        <w:t>Is the Object File Fresh?</w:t>
      </w:r>
      <w:bookmarkEnd w:id="572"/>
    </w:p>
    <w:p w14:paraId="7C83CAB8" w14:textId="77777777" w:rsidR="00D836FF" w:rsidRPr="00903DBA" w:rsidRDefault="00D836FF" w:rsidP="00D836FF">
      <w:pPr>
        <w:rPr>
          <w:highlight w:val="white"/>
        </w:rPr>
      </w:pPr>
      <w:r w:rsidRPr="00903DBA">
        <w:rPr>
          <w:highlight w:val="white"/>
        </w:rPr>
        <w:t xml:space="preserve">The </w:t>
      </w:r>
      <w:r w:rsidRPr="00903DBA">
        <w:rPr>
          <w:rStyle w:val="KeyWord0"/>
          <w:highlight w:val="white"/>
        </w:rPr>
        <w:t>GenerateDependencyFile</w:t>
      </w:r>
      <w:r w:rsidRPr="00903DBA">
        <w:rPr>
          <w:highlight w:val="white"/>
        </w:rPr>
        <w:t xml:space="preserve"> method defines for each source code file its dependency set; that is, the name of the source file and the names of the files (directly or indirectly) included with the </w:t>
      </w:r>
      <w:r w:rsidRPr="00903DBA">
        <w:rPr>
          <w:rStyle w:val="KeyWord0"/>
          <w:highlight w:val="white"/>
        </w:rPr>
        <w:t>#include</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77777777" w:rsidR="00D836FF" w:rsidRPr="00903DBA" w:rsidRDefault="00D836FF" w:rsidP="00D836FF">
      <w:pPr>
        <w:rPr>
          <w:highlight w:val="white"/>
        </w:rPr>
      </w:pPr>
      <w:r w:rsidRPr="00903DBA">
        <w:rPr>
          <w:highlight w:val="white"/>
        </w:rPr>
        <w:t xml:space="preserve">The </w:t>
      </w:r>
      <w:r w:rsidRPr="00903DBA">
        <w:rPr>
          <w:rStyle w:val="KeyWord0"/>
          <w:highlight w:val="white"/>
        </w:rPr>
        <w:t>IsGeneratedFileFresh</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lastRenderedPageBreak/>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409334CA" w:rsidR="00AD7B52" w:rsidRDefault="006A31DF" w:rsidP="00D836FF">
      <w:pPr>
        <w:pStyle w:val="Heading1"/>
      </w:pPr>
      <w:bookmarkStart w:id="575" w:name="_Toc93320632"/>
      <w:r w:rsidRPr="00903DBA">
        <w:lastRenderedPageBreak/>
        <w:t xml:space="preserve">The </w:t>
      </w:r>
      <w:r w:rsidR="002554E1" w:rsidRPr="00903DBA">
        <w:t>Standard Library</w:t>
      </w:r>
      <w:bookmarkEnd w:id="567"/>
      <w:bookmarkEnd w:id="575"/>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Heading2"/>
      </w:pPr>
      <w:bookmarkStart w:id="576" w:name="_Toc93320633"/>
      <w:r w:rsidRPr="00903DBA">
        <w:t>Integral and Floating Limits</w:t>
      </w:r>
      <w:bookmarkEnd w:id="576"/>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lastRenderedPageBreak/>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Heading2"/>
      </w:pPr>
      <w:bookmarkStart w:id="577" w:name="_Toc93320634"/>
      <w:r w:rsidRPr="00903DBA">
        <w:t xml:space="preserve">The </w:t>
      </w:r>
      <w:r w:rsidR="0067328D">
        <w:t>A</w:t>
      </w:r>
      <w:r w:rsidR="00EE220E" w:rsidRPr="00903DBA">
        <w:t>sser</w:t>
      </w:r>
      <w:r w:rsidR="008E5D1A" w:rsidRPr="00903DBA">
        <w:t>t</w:t>
      </w:r>
      <w:r w:rsidRPr="00903DBA">
        <w:t xml:space="preserve"> Macro</w:t>
      </w:r>
      <w:bookmarkEnd w:id="577"/>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492109" w:rsidRDefault="008D6750" w:rsidP="00E65FE6">
      <w:pPr>
        <w:pStyle w:val="CodeHeader"/>
        <w:rPr>
          <w:lang w:val="nb-NO"/>
        </w:rPr>
      </w:pPr>
      <w:proofErr w:type="spellStart"/>
      <w:r w:rsidRPr="00492109">
        <w:rPr>
          <w:lang w:val="nb-NO"/>
        </w:rPr>
        <w:t>a</w:t>
      </w:r>
      <w:r w:rsidR="00F65771" w:rsidRPr="00492109">
        <w:rPr>
          <w:lang w:val="nb-NO"/>
        </w:rPr>
        <w:t>ssert.h</w:t>
      </w:r>
      <w:proofErr w:type="spellEnd"/>
    </w:p>
    <w:p w14:paraId="10DE0101" w14:textId="77777777" w:rsidR="001B4955" w:rsidRPr="00492109" w:rsidRDefault="001B4955" w:rsidP="001B4955">
      <w:pPr>
        <w:pStyle w:val="Code"/>
        <w:rPr>
          <w:highlight w:val="white"/>
          <w:lang w:val="nb-NO"/>
        </w:rPr>
      </w:pPr>
      <w:r w:rsidRPr="00492109">
        <w:rPr>
          <w:highlight w:val="white"/>
          <w:lang w:val="nb-NO"/>
        </w:rPr>
        <w:t>#ifndef __ASSERT_H__</w:t>
      </w:r>
    </w:p>
    <w:p w14:paraId="2FD9503E" w14:textId="77777777" w:rsidR="001B4955" w:rsidRPr="00492109" w:rsidRDefault="001B4955" w:rsidP="001B4955">
      <w:pPr>
        <w:pStyle w:val="Code"/>
        <w:rPr>
          <w:highlight w:val="white"/>
          <w:lang w:val="nb-NO"/>
        </w:rPr>
      </w:pPr>
      <w:r w:rsidRPr="00492109">
        <w:rPr>
          <w:highlight w:val="white"/>
          <w:lang w:val="nb-NO"/>
        </w:rPr>
        <w:t>#define __ASSERT_H__</w:t>
      </w:r>
    </w:p>
    <w:p w14:paraId="3EE81BF0" w14:textId="77777777" w:rsidR="001B4955" w:rsidRPr="00492109" w:rsidRDefault="001B4955" w:rsidP="001B4955">
      <w:pPr>
        <w:pStyle w:val="Code"/>
        <w:rPr>
          <w:highlight w:val="white"/>
          <w:lang w:val="nb-NO"/>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Heading2"/>
      </w:pPr>
      <w:bookmarkStart w:id="578" w:name="_Ref55664393"/>
      <w:bookmarkStart w:id="579" w:name="_Toc93320635"/>
      <w:r w:rsidRPr="00903DBA">
        <w:lastRenderedPageBreak/>
        <w:t>Locale Data</w:t>
      </w:r>
      <w:bookmarkEnd w:id="578"/>
      <w:bookmarkEnd w:id="579"/>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Heading2"/>
      </w:pPr>
      <w:bookmarkStart w:id="580" w:name="_Toc93320636"/>
      <w:r w:rsidRPr="00903DBA">
        <w:t>Character Types</w:t>
      </w:r>
      <w:bookmarkEnd w:id="580"/>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6CC0258A"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Heading2"/>
      </w:pPr>
      <w:bookmarkStart w:id="582" w:name="_Toc93320637"/>
      <w:r w:rsidRPr="00903DBA">
        <w:t>S</w:t>
      </w:r>
      <w:r w:rsidR="00EE220E" w:rsidRPr="00903DBA">
        <w:t>tring</w:t>
      </w:r>
      <w:r w:rsidRPr="00903DBA">
        <w:t>s</w:t>
      </w:r>
      <w:bookmarkEnd w:id="582"/>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4C2EF348" w:rsidR="003678C0" w:rsidRPr="00903DBA" w:rsidRDefault="003678C0" w:rsidP="003678C0">
      <w:pPr>
        <w:pStyle w:val="Code"/>
        <w:rPr>
          <w:highlight w:val="white"/>
        </w:rPr>
      </w:pPr>
      <w:r w:rsidRPr="00903DBA">
        <w:rPr>
          <w:highlight w:val="white"/>
        </w:rPr>
        <w:t xml:space="preserve">    </w:t>
      </w:r>
      <w:r w:rsidR="00DB6E6D">
        <w:rPr>
          <w:highlight w:val="white"/>
        </w:rPr>
        <w:t>/* Empty */</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Heading3"/>
        <w:rPr>
          <w:highlight w:val="white"/>
        </w:rPr>
      </w:pPr>
      <w:bookmarkStart w:id="583" w:name="_Toc93320638"/>
      <w:r>
        <w:rPr>
          <w:highlight w:val="white"/>
        </w:rPr>
        <w:t>String Copying</w:t>
      </w:r>
      <w:bookmarkEnd w:id="583"/>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Heading3"/>
        <w:rPr>
          <w:highlight w:val="white"/>
        </w:rPr>
      </w:pPr>
      <w:bookmarkStart w:id="584" w:name="_Toc93320639"/>
      <w:r w:rsidRPr="000E1812">
        <w:rPr>
          <w:highlight w:val="white"/>
        </w:rPr>
        <w:t xml:space="preserve">String </w:t>
      </w:r>
      <w:r w:rsidR="00404662">
        <w:t>C</w:t>
      </w:r>
      <w:r w:rsidR="00404662" w:rsidRPr="00404662">
        <w:rPr>
          <w:rStyle w:val="Heading3Char"/>
          <w:b/>
        </w:rPr>
        <w:t>oncatenation</w:t>
      </w:r>
      <w:bookmarkEnd w:id="584"/>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Heading3"/>
        <w:rPr>
          <w:highlight w:val="white"/>
        </w:rPr>
      </w:pPr>
      <w:bookmarkStart w:id="585" w:name="_Toc93320640"/>
      <w:r>
        <w:rPr>
          <w:highlight w:val="white"/>
        </w:rPr>
        <w:t>String Comparation</w:t>
      </w:r>
      <w:bookmarkEnd w:id="585"/>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Heading3"/>
        <w:rPr>
          <w:highlight w:val="white"/>
        </w:rPr>
      </w:pPr>
      <w:bookmarkStart w:id="586" w:name="_Toc93320641"/>
      <w:r>
        <w:rPr>
          <w:highlight w:val="white"/>
        </w:rPr>
        <w:lastRenderedPageBreak/>
        <w:t>String Searching</w:t>
      </w:r>
      <w:bookmarkEnd w:id="586"/>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87" w:name="_Hlk59628289"/>
      <w:r w:rsidRPr="00F610D2">
        <w:rPr>
          <w:rStyle w:val="KeyWord0"/>
        </w:rPr>
        <w:t>strspn</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8" w:name="_Hlk59628295"/>
      <w:r w:rsidRPr="0084327F">
        <w:rPr>
          <w:rStyle w:val="KeyWord0"/>
          <w:highlight w:val="white"/>
        </w:rPr>
        <w:t>strcspn</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9" w:name="_Hlk59628313"/>
      <w:r w:rsidRPr="00E56FFD">
        <w:rPr>
          <w:rStyle w:val="KeyWord0"/>
          <w:highlight w:val="white"/>
        </w:rPr>
        <w:t>strpbrk</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Heading3"/>
        <w:rPr>
          <w:highlight w:val="white"/>
        </w:rPr>
      </w:pPr>
      <w:bookmarkStart w:id="590" w:name="_Toc93320642"/>
      <w:r>
        <w:rPr>
          <w:highlight w:val="white"/>
        </w:rPr>
        <w:t>Error Messages</w:t>
      </w:r>
      <w:bookmarkEnd w:id="590"/>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8470CD" w:rsidP="0060539D">
      <w:pPr>
        <w:pStyle w:val="Heading3"/>
        <w:rPr>
          <w:highlight w:val="white"/>
        </w:rPr>
      </w:pPr>
      <w:hyperlink r:id="rId8" w:history="1">
        <w:bookmarkStart w:id="591" w:name="_Toc93320643"/>
        <w:r w:rsidR="00DA5DC2" w:rsidRPr="00DA5DC2">
          <w:rPr>
            <w:rStyle w:val="Hyperlink"/>
            <w:color w:val="000000" w:themeColor="text1"/>
            <w:u w:val="none"/>
          </w:rPr>
          <w:t>Tokenization</w:t>
        </w:r>
        <w:bookmarkEnd w:id="591"/>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Heading3"/>
        <w:rPr>
          <w:highlight w:val="white"/>
        </w:rPr>
      </w:pPr>
      <w:bookmarkStart w:id="592" w:name="_Toc93320644"/>
      <w:r>
        <w:rPr>
          <w:highlight w:val="white"/>
        </w:rPr>
        <w:lastRenderedPageBreak/>
        <w:t>Memory Functions</w:t>
      </w:r>
      <w:bookmarkEnd w:id="592"/>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Heading2"/>
      </w:pPr>
      <w:bookmarkStart w:id="593" w:name="_Toc93320645"/>
      <w:bookmarkStart w:id="594" w:name="_Hlk64217960"/>
      <w:r w:rsidRPr="00903DBA">
        <w:t>Long Jumps</w:t>
      </w:r>
      <w:bookmarkEnd w:id="593"/>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92109" w:rsidRDefault="0045007B" w:rsidP="0045007B">
      <w:pPr>
        <w:pStyle w:val="Code"/>
        <w:rPr>
          <w:highlight w:val="white"/>
          <w:lang w:val="nb-NO"/>
        </w:rPr>
      </w:pPr>
      <w:r w:rsidRPr="00492109">
        <w:rPr>
          <w:highlight w:val="white"/>
          <w:lang w:val="nb-NO"/>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Heading2"/>
      </w:pPr>
      <w:bookmarkStart w:id="595" w:name="_Toc93320646"/>
      <w:r w:rsidRPr="00903DBA">
        <w:t>Mathematical Functions</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Heading3"/>
        <w:rPr>
          <w:highlight w:val="white"/>
        </w:rPr>
      </w:pPr>
      <w:bookmarkStart w:id="596" w:name="_Toc93320647"/>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8470CD"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8470CD"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8470CD"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8470CD"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8470CD"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Heading3"/>
        <w:rPr>
          <w:highlight w:val="white"/>
        </w:rPr>
      </w:pPr>
      <w:bookmarkStart w:id="597" w:name="_Toc93320648"/>
      <w:r w:rsidRPr="00903DBA">
        <w:rPr>
          <w:highlight w:val="white"/>
        </w:rPr>
        <w:t>Power</w:t>
      </w:r>
      <w:r w:rsidR="0083365C" w:rsidRPr="00903DBA">
        <w:rPr>
          <w:highlight w:val="white"/>
        </w:rPr>
        <w:t xml:space="preserve"> Functions</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8470CD"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8470CD"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Heading3"/>
        <w:numPr>
          <w:ilvl w:val="2"/>
          <w:numId w:val="174"/>
        </w:numPr>
        <w:rPr>
          <w:highlight w:val="white"/>
        </w:rPr>
      </w:pPr>
      <w:bookmarkStart w:id="598" w:name="_Toc93320649"/>
      <w:r w:rsidRPr="0060539D">
        <w:rPr>
          <w:highlight w:val="white"/>
        </w:rPr>
        <w:t>Square Root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8470CD"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Heading3"/>
        <w:numPr>
          <w:ilvl w:val="2"/>
          <w:numId w:val="173"/>
        </w:numPr>
        <w:rPr>
          <w:highlight w:val="white"/>
        </w:rPr>
      </w:pPr>
      <w:bookmarkStart w:id="599" w:name="_Toc93320650"/>
      <w:r w:rsidRPr="0060539D">
        <w:rPr>
          <w:highlight w:val="white"/>
        </w:rPr>
        <w:t>Modulo Functions</w:t>
      </w:r>
      <w:bookmarkEnd w:id="599"/>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936325" w:rsidRDefault="002D4602" w:rsidP="002D4602">
      <w:pPr>
        <w:pStyle w:val="Code"/>
        <w:rPr>
          <w:highlight w:val="white"/>
          <w:lang w:val="sv-SE"/>
        </w:rPr>
      </w:pPr>
      <w:r w:rsidRPr="00DB6E6D">
        <w:rPr>
          <w:highlight w:val="white"/>
          <w:lang w:val="sv-SE"/>
        </w:rPr>
        <w:t xml:space="preserve">    </w:t>
      </w:r>
      <w:r w:rsidRPr="00936325">
        <w:rPr>
          <w:highlight w:val="white"/>
          <w:lang w:val="sv-SE"/>
        </w:rPr>
        <w:t>*p = (x &gt; 0) ? integral : -integral;</w:t>
      </w:r>
    </w:p>
    <w:p w14:paraId="16DD6E56" w14:textId="77777777" w:rsidR="002D4602" w:rsidRPr="00EE0210" w:rsidRDefault="002D4602" w:rsidP="002D4602">
      <w:pPr>
        <w:pStyle w:val="Code"/>
        <w:rPr>
          <w:highlight w:val="white"/>
          <w:lang w:val="en-GB"/>
        </w:rPr>
      </w:pPr>
      <w:r w:rsidRPr="00936325">
        <w:rPr>
          <w:highlight w:val="white"/>
          <w:lang w:val="sv-SE"/>
        </w:rPr>
        <w:t xml:space="preserve">  </w:t>
      </w:r>
      <w:r w:rsidRPr="00EE0210">
        <w:rPr>
          <w:highlight w:val="white"/>
          <w:lang w:val="en-GB"/>
        </w:rPr>
        <w:t>}</w:t>
      </w:r>
    </w:p>
    <w:p w14:paraId="47DE994E" w14:textId="77777777" w:rsidR="002D4602" w:rsidRPr="00EE0210"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EE0210">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Heading3"/>
        <w:rPr>
          <w:highlight w:val="white"/>
        </w:rPr>
      </w:pPr>
      <w:bookmarkStart w:id="600" w:name="_Toc93320651"/>
      <w:r w:rsidRPr="00903DBA">
        <w:rPr>
          <w:highlight w:val="white"/>
        </w:rPr>
        <w:t>Trigonometric Functions</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8470CD"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8470CD"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8470C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8470C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Heading3"/>
        <w:rPr>
          <w:highlight w:val="white"/>
        </w:rPr>
      </w:pPr>
      <w:bookmarkStart w:id="601" w:name="_Toc93320652"/>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8470CD"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8470CD"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8470C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8470C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8470C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8470CD"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8470CD"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Heading3"/>
        <w:rPr>
          <w:highlight w:val="white"/>
        </w:rPr>
      </w:pPr>
      <w:bookmarkStart w:id="602" w:name="_Toc93320653"/>
      <w:r w:rsidRPr="00903DBA">
        <w:rPr>
          <w:shd w:val="clear" w:color="auto" w:fill="FFFFFF"/>
        </w:rPr>
        <w:t>Hyperbolic Trigonometric Functions</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8470CD"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8470CD"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8470CD"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Heading3"/>
        <w:rPr>
          <w:highlight w:val="white"/>
        </w:rPr>
      </w:pPr>
      <w:bookmarkStart w:id="603" w:name="_Toc93320654"/>
      <w:r w:rsidRPr="00903DBA">
        <w:rPr>
          <w:highlight w:val="white"/>
        </w:rPr>
        <w:t>Floor, Ceiling, Absolute, and Rounding</w:t>
      </w:r>
      <w:r w:rsidR="0083365C" w:rsidRPr="00903DBA">
        <w:rPr>
          <w:highlight w:val="white"/>
        </w:rPr>
        <w:t xml:space="preserve"> Functions</w:t>
      </w:r>
      <w:bookmarkEnd w:id="603"/>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8470CD"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94"/>
    </w:p>
    <w:p w14:paraId="5BDA7AE4" w14:textId="23D173AA" w:rsidR="00CE2940" w:rsidRDefault="00CE2940" w:rsidP="0060539D">
      <w:pPr>
        <w:pStyle w:val="Heading2"/>
      </w:pPr>
      <w:bookmarkStart w:id="604" w:name="_Toc93320655"/>
      <w:bookmarkStart w:id="605" w:name="_Hlk55231095"/>
      <w:r w:rsidRPr="00903DBA">
        <w:t xml:space="preserve">Standard </w:t>
      </w:r>
      <w:r w:rsidR="00A67CC7">
        <w:t>Output</w:t>
      </w:r>
      <w:bookmarkEnd w:id="604"/>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5"/>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Heading3"/>
        <w:rPr>
          <w:highlight w:val="white"/>
        </w:rPr>
      </w:pPr>
      <w:bookmarkStart w:id="606" w:name="_Toc93320656"/>
      <w:r>
        <w:rPr>
          <w:highlight w:val="white"/>
        </w:rPr>
        <w:t>Print Character</w:t>
      </w:r>
      <w:r w:rsidR="006F44C2">
        <w:rPr>
          <w:highlight w:val="white"/>
        </w:rPr>
        <w:t xml:space="preserve"> and String</w:t>
      </w:r>
      <w:bookmarkEnd w:id="606"/>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Heading3"/>
        <w:numPr>
          <w:ilvl w:val="2"/>
          <w:numId w:val="190"/>
        </w:numPr>
        <w:rPr>
          <w:highlight w:val="white"/>
        </w:rPr>
      </w:pPr>
      <w:bookmarkStart w:id="607" w:name="_Toc93320657"/>
      <w:r w:rsidRPr="0060539D">
        <w:rPr>
          <w:highlight w:val="white"/>
        </w:rPr>
        <w:t>Print Values</w:t>
      </w:r>
      <w:bookmarkEnd w:id="607"/>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Heading3"/>
        <w:rPr>
          <w:highlight w:val="white"/>
        </w:rPr>
      </w:pPr>
      <w:bookmarkStart w:id="608" w:name="_Toc93320658"/>
      <w:r>
        <w:rPr>
          <w:highlight w:val="white"/>
        </w:rPr>
        <w:t>Print Argument</w:t>
      </w:r>
      <w:bookmarkEnd w:id="608"/>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Heading3"/>
        <w:rPr>
          <w:highlight w:val="white"/>
        </w:rPr>
      </w:pPr>
      <w:bookmarkStart w:id="609" w:name="_Toc93320659"/>
      <w:r>
        <w:rPr>
          <w:highlight w:val="white"/>
        </w:rPr>
        <w:t>Print Format</w:t>
      </w:r>
      <w:bookmarkEnd w:id="609"/>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Heading3"/>
        <w:rPr>
          <w:highlight w:val="white"/>
        </w:rPr>
      </w:pPr>
      <w:bookmarkStart w:id="610" w:name="_Toc93320660"/>
      <w:proofErr w:type="spellStart"/>
      <w:r>
        <w:rPr>
          <w:highlight w:val="white"/>
        </w:rPr>
        <w:t>printf</w:t>
      </w:r>
      <w:bookmarkEnd w:id="610"/>
      <w:proofErr w:type="spellEnd"/>
    </w:p>
    <w:p w14:paraId="55161FEF" w14:textId="69EF6EAA" w:rsidR="000941DB" w:rsidRPr="000941DB" w:rsidRDefault="000941DB" w:rsidP="000941DB">
      <w:pPr>
        <w:rPr>
          <w:highlight w:val="white"/>
        </w:rPr>
      </w:pPr>
      <w:bookmarkStart w:id="611"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Heading2"/>
      </w:pPr>
      <w:bookmarkStart w:id="612" w:name="_Toc93320661"/>
      <w:bookmarkEnd w:id="611"/>
      <w:r>
        <w:t>Standard Input</w:t>
      </w:r>
      <w:bookmarkEnd w:id="612"/>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Heading3"/>
        <w:rPr>
          <w:highlight w:val="white"/>
        </w:rPr>
      </w:pPr>
      <w:bookmarkStart w:id="613" w:name="_Toc93320662"/>
      <w:r>
        <w:rPr>
          <w:highlight w:val="white"/>
        </w:rPr>
        <w:t>Scan Character and String</w:t>
      </w:r>
      <w:bookmarkEnd w:id="613"/>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Heading3"/>
        <w:rPr>
          <w:highlight w:val="white"/>
        </w:rPr>
      </w:pPr>
      <w:bookmarkStart w:id="614" w:name="_Toc93320663"/>
      <w:r>
        <w:rPr>
          <w:highlight w:val="white"/>
        </w:rPr>
        <w:t>Scan Pattern</w:t>
      </w:r>
      <w:bookmarkEnd w:id="614"/>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Heading3"/>
        <w:rPr>
          <w:highlight w:val="white"/>
        </w:rPr>
      </w:pPr>
      <w:bookmarkStart w:id="615" w:name="_Toc93320664"/>
      <w:r>
        <w:rPr>
          <w:highlight w:val="white"/>
        </w:rPr>
        <w:t>Scanning Values</w:t>
      </w:r>
      <w:bookmarkEnd w:id="615"/>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Heading3"/>
        <w:rPr>
          <w:highlight w:val="white"/>
        </w:rPr>
      </w:pPr>
      <w:bookmarkStart w:id="616" w:name="_Toc93320665"/>
      <w:r>
        <w:rPr>
          <w:highlight w:val="white"/>
        </w:rPr>
        <w:t>Scan Format</w:t>
      </w:r>
      <w:bookmarkEnd w:id="616"/>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Heading3"/>
        <w:rPr>
          <w:highlight w:val="white"/>
        </w:rPr>
      </w:pPr>
      <w:bookmarkStart w:id="617" w:name="_Toc93320666"/>
      <w:proofErr w:type="spellStart"/>
      <w:r>
        <w:rPr>
          <w:highlight w:val="white"/>
        </w:rPr>
        <w:t>scanf</w:t>
      </w:r>
      <w:bookmarkEnd w:id="617"/>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Heading2"/>
      </w:pPr>
      <w:bookmarkStart w:id="618" w:name="_Toc93320667"/>
      <w:r>
        <w:t>File Management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Heading3"/>
        <w:rPr>
          <w:highlight w:val="white"/>
        </w:rPr>
      </w:pPr>
      <w:bookmarkStart w:id="620" w:name="_Toc93320668"/>
      <w:r>
        <w:rPr>
          <w:highlight w:val="white"/>
        </w:rPr>
        <w:lastRenderedPageBreak/>
        <w:t>File Open and Close</w:t>
      </w:r>
      <w:bookmarkEnd w:id="620"/>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36325" w:rsidRDefault="0089554D" w:rsidP="0089554D">
      <w:pPr>
        <w:pStyle w:val="Code"/>
        <w:rPr>
          <w:highlight w:val="white"/>
          <w:lang w:val="en-GB"/>
        </w:rPr>
      </w:pPr>
      <w:r w:rsidRPr="00936325">
        <w:rPr>
          <w:highlight w:val="white"/>
          <w:lang w:val="en-GB"/>
        </w:rPr>
        <w:t>#ifdef __LINUX__</w:t>
      </w:r>
    </w:p>
    <w:p w14:paraId="1DEFAC6B" w14:textId="77777777" w:rsidR="0089554D" w:rsidRPr="00936325" w:rsidRDefault="0089554D" w:rsidP="0089554D">
      <w:pPr>
        <w:pStyle w:val="Code"/>
        <w:rPr>
          <w:highlight w:val="white"/>
          <w:lang w:val="en-GB"/>
        </w:rPr>
      </w:pPr>
      <w:r w:rsidRPr="00936325">
        <w:rPr>
          <w:highlight w:val="white"/>
          <w:lang w:val="en-GB"/>
        </w:rPr>
        <w:t xml:space="preserve">  register_rax = 3L;</w:t>
      </w:r>
    </w:p>
    <w:p w14:paraId="0EB6556C" w14:textId="77777777" w:rsidR="0089554D" w:rsidRPr="00903DBA" w:rsidRDefault="0089554D" w:rsidP="0089554D">
      <w:pPr>
        <w:pStyle w:val="Code"/>
        <w:rPr>
          <w:highlight w:val="white"/>
        </w:rPr>
      </w:pPr>
      <w:r w:rsidRPr="00936325">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Heading3"/>
        <w:rPr>
          <w:highlight w:val="white"/>
        </w:rPr>
      </w:pPr>
      <w:bookmarkStart w:id="621" w:name="_Toc93320669"/>
      <w:r>
        <w:rPr>
          <w:highlight w:val="white"/>
        </w:rPr>
        <w:t>File Remove and Rename</w:t>
      </w:r>
      <w:bookmarkEnd w:id="621"/>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Heading3"/>
        <w:rPr>
          <w:highlight w:val="white"/>
        </w:rPr>
      </w:pPr>
      <w:bookmarkStart w:id="622" w:name="_Toc93320670"/>
      <w:r>
        <w:rPr>
          <w:highlight w:val="white"/>
        </w:rPr>
        <w:t>Buffer</w:t>
      </w:r>
      <w:bookmarkEnd w:id="622"/>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3DC8D897" w:rsidR="00C25FEE" w:rsidRPr="00903DBA" w:rsidRDefault="00C25FEE" w:rsidP="00C25FEE">
      <w:pPr>
        <w:pStyle w:val="Code"/>
        <w:rPr>
          <w:highlight w:val="white"/>
        </w:rPr>
      </w:pPr>
      <w:r w:rsidRPr="00903DBA">
        <w:rPr>
          <w:highlight w:val="white"/>
        </w:rPr>
        <w:t xml:space="preserve">  </w:t>
      </w:r>
      <w:r w:rsidR="00DB6E6D">
        <w:rPr>
          <w:highlight w:val="white"/>
        </w:rPr>
        <w:t>/* Empty */</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Heading3"/>
        <w:rPr>
          <w:highlight w:val="white"/>
        </w:rPr>
      </w:pPr>
      <w:bookmarkStart w:id="623" w:name="_Toc93320671"/>
      <w:r>
        <w:rPr>
          <w:highlight w:val="white"/>
        </w:rPr>
        <w:t>Character and String</w:t>
      </w:r>
      <w:bookmarkEnd w:id="623"/>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Heading3"/>
        <w:rPr>
          <w:highlight w:val="white"/>
        </w:rPr>
      </w:pPr>
      <w:bookmarkStart w:id="624" w:name="_Toc93320672"/>
      <w:r>
        <w:rPr>
          <w:highlight w:val="white"/>
        </w:rPr>
        <w:t>Reading and Writing</w:t>
      </w:r>
      <w:bookmarkEnd w:id="624"/>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Heading3"/>
        <w:rPr>
          <w:highlight w:val="white"/>
        </w:rPr>
      </w:pPr>
      <w:bookmarkStart w:id="625" w:name="_Toc93320673"/>
      <w:r>
        <w:rPr>
          <w:highlight w:val="white"/>
        </w:rPr>
        <w:t>File Positioning</w:t>
      </w:r>
      <w:bookmarkEnd w:id="625"/>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Heading3"/>
        <w:rPr>
          <w:highlight w:val="white"/>
        </w:rPr>
      </w:pPr>
      <w:bookmarkStart w:id="626" w:name="_Toc93320674"/>
      <w:r>
        <w:rPr>
          <w:highlight w:val="white"/>
        </w:rPr>
        <w:t>Error Messages</w:t>
      </w:r>
      <w:bookmarkEnd w:id="626"/>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Heading2"/>
      </w:pPr>
      <w:bookmarkStart w:id="627" w:name="_Toc93320675"/>
      <w:r w:rsidRPr="00903DBA">
        <w:t>The Standard Library</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Heading3"/>
        <w:rPr>
          <w:highlight w:val="white"/>
        </w:rPr>
      </w:pPr>
      <w:bookmarkStart w:id="628" w:name="_Toc93320676"/>
      <w:r>
        <w:rPr>
          <w:highlight w:val="white"/>
        </w:rPr>
        <w:t>Type Casting</w:t>
      </w:r>
      <w:bookmarkEnd w:id="628"/>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Heading3"/>
        <w:rPr>
          <w:highlight w:val="white"/>
        </w:rPr>
      </w:pPr>
      <w:bookmarkStart w:id="629" w:name="_Toc93320677"/>
      <w:r>
        <w:rPr>
          <w:highlight w:val="white"/>
        </w:rPr>
        <w:t>Environment Variables</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Heading3"/>
        <w:rPr>
          <w:highlight w:val="white"/>
        </w:rPr>
      </w:pPr>
      <w:bookmarkStart w:id="630" w:name="_Toc93320678"/>
      <w:r>
        <w:rPr>
          <w:highlight w:val="white"/>
        </w:rPr>
        <w:t>Searching</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Heading3"/>
        <w:rPr>
          <w:highlight w:val="white"/>
        </w:rPr>
      </w:pPr>
      <w:bookmarkStart w:id="631" w:name="_Toc93320679"/>
      <w:r>
        <w:rPr>
          <w:highlight w:val="white"/>
        </w:rPr>
        <w:t>Random Number Generation</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Heading3"/>
        <w:rPr>
          <w:highlight w:val="white"/>
        </w:rPr>
      </w:pPr>
      <w:bookmarkStart w:id="632" w:name="_Toc93320680"/>
      <w:r>
        <w:rPr>
          <w:highlight w:val="white"/>
        </w:rPr>
        <w:t>Abortion and Exit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lastRenderedPageBreak/>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Heading3"/>
        <w:rPr>
          <w:highlight w:val="white"/>
        </w:rPr>
      </w:pPr>
      <w:bookmarkStart w:id="633" w:name="_Toc93320681"/>
      <w:r>
        <w:rPr>
          <w:highlight w:val="white"/>
        </w:rPr>
        <w:t>Sorting</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Heading3"/>
        <w:rPr>
          <w:highlight w:val="white"/>
        </w:rPr>
      </w:pPr>
      <w:bookmarkStart w:id="634" w:name="_Toc93320682"/>
      <w:r>
        <w:rPr>
          <w:highlight w:val="white"/>
        </w:rPr>
        <w:t>Absolute Values</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Heading3"/>
        <w:rPr>
          <w:highlight w:val="white"/>
        </w:rPr>
      </w:pPr>
      <w:bookmarkStart w:id="635" w:name="_Toc93320683"/>
      <w:r>
        <w:rPr>
          <w:highlight w:val="white"/>
        </w:rPr>
        <w:t>Division and Modulo</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Heading3"/>
      </w:pPr>
      <w:bookmarkStart w:id="636" w:name="_Toc93320684"/>
      <w:r>
        <w:t>Dynamic Memory Management</w:t>
      </w:r>
      <w:bookmarkEnd w:id="636"/>
    </w:p>
    <w:p w14:paraId="2332CA91" w14:textId="77777777" w:rsidR="00C71817" w:rsidRPr="00C71817" w:rsidRDefault="00C71817" w:rsidP="00C71817"/>
    <w:p w14:paraId="49B8A31E" w14:textId="031626CB" w:rsidR="00D62A8B" w:rsidRPr="00903DBA" w:rsidRDefault="00966D02" w:rsidP="0060539D">
      <w:pPr>
        <w:pStyle w:val="Heading2"/>
      </w:pPr>
      <w:bookmarkStart w:id="637" w:name="_Toc93320685"/>
      <w:r w:rsidRPr="00903DBA">
        <w:t>T</w:t>
      </w:r>
      <w:r w:rsidR="00D62A8B" w:rsidRPr="00903DBA">
        <w:t>ime</w:t>
      </w:r>
      <w:bookmarkEnd w:id="637"/>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Heading3"/>
        <w:rPr>
          <w:highlight w:val="white"/>
        </w:rPr>
      </w:pPr>
      <w:bookmarkStart w:id="640" w:name="_Toc93320686"/>
      <w:r>
        <w:rPr>
          <w:highlight w:val="white"/>
        </w:rPr>
        <w:t>Obtaining Time</w:t>
      </w:r>
      <w:bookmarkEnd w:id="640"/>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Heading3"/>
        <w:rPr>
          <w:highlight w:val="white"/>
        </w:rPr>
      </w:pPr>
      <w:bookmarkStart w:id="641" w:name="_Toc93320687"/>
      <w:r>
        <w:rPr>
          <w:highlight w:val="white"/>
        </w:rPr>
        <w:t>Time Formatting</w:t>
      </w:r>
      <w:bookmarkEnd w:id="641"/>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2" w:name="_Ref63183775"/>
      <w:bookmarkStart w:id="643" w:name="_Toc93320688"/>
      <w:r w:rsidRPr="00903DBA">
        <w:lastRenderedPageBreak/>
        <w:t xml:space="preserve">The </w:t>
      </w:r>
      <w:proofErr w:type="spellStart"/>
      <w:r w:rsidRPr="00903DBA">
        <w:t>Preprocessor</w:t>
      </w:r>
      <w:bookmarkEnd w:id="638"/>
      <w:bookmarkEnd w:id="642"/>
      <w:bookmarkEnd w:id="643"/>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4" w:name="_Ref418256130"/>
      <w:bookmarkStart w:id="645" w:name="_Toc93320689"/>
      <w:r w:rsidRPr="00903DBA">
        <w:t xml:space="preserve">The Expression </w:t>
      </w:r>
      <w:r w:rsidR="007C4A54" w:rsidRPr="00077860">
        <w:t>Scanner</w:t>
      </w:r>
      <w:r w:rsidR="007C4A54" w:rsidRPr="00903DBA">
        <w:t xml:space="preserve"> and </w:t>
      </w:r>
      <w:r w:rsidRPr="00903DBA">
        <w:t>Parser</w:t>
      </w:r>
      <w:bookmarkEnd w:id="644"/>
      <w:bookmarkEnd w:id="645"/>
    </w:p>
    <w:p w14:paraId="078B90C0" w14:textId="4AE88AFF"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77777777" w:rsidR="005B1C6D" w:rsidRPr="00903DBA" w:rsidRDefault="005B1C6D" w:rsidP="0060539D">
      <w:pPr>
        <w:pStyle w:val="Appendix3"/>
      </w:pPr>
      <w:bookmarkStart w:id="646" w:name="_Toc93320690"/>
      <w:r w:rsidRPr="00903DBA">
        <w:t>The Grammar</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47" w:name="_Toc93320691"/>
      <w:r w:rsidRPr="00903DBA">
        <w:t>The Parser</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48"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49" w:name="_Toc93320692"/>
      <w:r w:rsidRPr="00903DBA">
        <w:t>The Scanner</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 xml:space="preserve">In case of an octal, decimal, or hexadecimal value, we just remove the letters </w:t>
      </w:r>
      <w:r w:rsidRPr="00B33D89">
        <w:rPr>
          <w:rStyle w:val="KeyWord0"/>
        </w:rPr>
        <w:t>u</w:t>
      </w:r>
      <w:r w:rsidRPr="00903DBA">
        <w:t xml:space="preserve"> (unsigned), </w:t>
      </w:r>
      <w:r w:rsidRPr="00B33D89">
        <w:rPr>
          <w:rStyle w:val="KeyWord0"/>
        </w:rPr>
        <w:t>s</w:t>
      </w:r>
      <w:r w:rsidRPr="00903DBA">
        <w:t xml:space="preserve"> (short), l (long), and </w:t>
      </w:r>
      <w:r w:rsidRPr="00B33D89">
        <w:rPr>
          <w:rStyle w:val="KeyWord0"/>
        </w:rPr>
        <w:t>x</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18E10A77" w14:textId="08126E59" w:rsidR="00DA06BC" w:rsidRDefault="00DA06BC" w:rsidP="00DA06BC">
      <w:pPr>
        <w:pStyle w:val="Appendix3"/>
      </w:pPr>
      <w:bookmarkStart w:id="650" w:name="_Toc93320693"/>
      <w:r>
        <w:rPr>
          <w:highlight w:val="white"/>
        </w:rPr>
        <w:lastRenderedPageBreak/>
        <w:t xml:space="preserve">The Partial </w:t>
      </w:r>
      <w:r w:rsidR="00334520">
        <w:rPr>
          <w:highlight w:val="white"/>
        </w:rPr>
        <w:t>Expression</w:t>
      </w:r>
      <w:r>
        <w:rPr>
          <w:highlight w:val="white"/>
        </w:rPr>
        <w:t xml:space="preserve"> Parser</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7EDBFABD" w:rsidR="00334520" w:rsidRPr="00903DBA" w:rsidRDefault="00334520" w:rsidP="00334520">
      <w:pPr>
        <w:pStyle w:val="CodeListing"/>
        <w:rPr>
          <w:highlight w:val="white"/>
        </w:rPr>
      </w:pPr>
      <w:proofErr w:type="spellStart"/>
      <w:r>
        <w:rPr>
          <w:highlight w:val="white"/>
        </w:rPr>
        <w:t>PartialExpressionParser.cs</w:t>
      </w:r>
      <w:proofErr w:type="spellEnd"/>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619C1795" w:rsidR="005B1C6D" w:rsidRPr="00903DBA" w:rsidRDefault="005B1C6D" w:rsidP="0060539D">
      <w:pPr>
        <w:pStyle w:val="Appendix2"/>
      </w:pPr>
      <w:bookmarkStart w:id="651" w:name="_Toc93320694"/>
      <w:r w:rsidRPr="00903DBA">
        <w:t>The Pre</w:t>
      </w:r>
      <w:r w:rsidR="00921465" w:rsidRPr="00903DBA">
        <w:t xml:space="preserve">processor </w:t>
      </w:r>
      <w:r w:rsidR="007C4A54" w:rsidRPr="00903DBA">
        <w:t xml:space="preserve">Scanner and </w:t>
      </w:r>
      <w:r w:rsidRPr="00903DBA">
        <w:t>Parser</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lastRenderedPageBreak/>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lastRenderedPageBreak/>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CCA389" w:rsidR="005B1C6D" w:rsidRDefault="005B1C6D" w:rsidP="005B1C6D">
      <w:pPr>
        <w:pStyle w:val="Code"/>
        <w:rPr>
          <w:highlight w:val="white"/>
        </w:rPr>
      </w:pPr>
      <w:r w:rsidRPr="00903DBA">
        <w:rPr>
          <w:highlight w:val="white"/>
        </w:rPr>
        <w:t xml:space="preserve">    CCompiler.Message.Unknown_character); }</w:t>
      </w:r>
    </w:p>
    <w:p w14:paraId="2BE7862B" w14:textId="33516662" w:rsidR="00334520" w:rsidRDefault="00334520" w:rsidP="00334520">
      <w:pPr>
        <w:pStyle w:val="Appendix3"/>
      </w:pPr>
      <w:bookmarkStart w:id="652" w:name="_Toc93320695"/>
      <w:r>
        <w:rPr>
          <w:highlight w:val="white"/>
        </w:rPr>
        <w:t xml:space="preserve">The Partial </w:t>
      </w:r>
      <w:r w:rsidR="00133AE6">
        <w:rPr>
          <w:highlight w:val="white"/>
        </w:rPr>
        <w:t>Preprocessor</w:t>
      </w:r>
      <w:r>
        <w:rPr>
          <w:highlight w:val="white"/>
        </w:rPr>
        <w:t xml:space="preserve"> Parser</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1E28818E" w:rsidR="00334520" w:rsidRPr="00903DBA" w:rsidRDefault="00334520" w:rsidP="00334520">
      <w:pPr>
        <w:pStyle w:val="CodeListing"/>
        <w:rPr>
          <w:highlight w:val="white"/>
        </w:rPr>
      </w:pPr>
      <w:proofErr w:type="spellStart"/>
      <w:r>
        <w:rPr>
          <w:highlight w:val="white"/>
        </w:rPr>
        <w:t>PartialPreprocessorParser.cs</w:t>
      </w:r>
      <w:proofErr w:type="spellEnd"/>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3E65BE11" w:rsidR="00656A38" w:rsidRPr="00903DBA" w:rsidRDefault="00656A38" w:rsidP="0060539D">
      <w:pPr>
        <w:pStyle w:val="Appendix3"/>
      </w:pPr>
      <w:bookmarkStart w:id="653" w:name="_Toc93320696"/>
      <w:r w:rsidRPr="00903DBA">
        <w:t>If</w:t>
      </w:r>
      <w:r w:rsidR="00BB03AD" w:rsidRPr="00903DBA">
        <w:t>-</w:t>
      </w:r>
      <w:r w:rsidRPr="00903DBA">
        <w:t>Else</w:t>
      </w:r>
      <w:r w:rsidR="00BB03AD" w:rsidRPr="00903DBA">
        <w:t>-</w:t>
      </w:r>
      <w:r w:rsidRPr="00903DBA">
        <w:t>Chain</w:t>
      </w:r>
      <w:bookmarkEnd w:id="653"/>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Paragraph"/>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Paragraph"/>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Paragraph"/>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lastRenderedPageBreak/>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4" w:name="_Toc93320697"/>
      <w:r w:rsidRPr="00903DBA">
        <w:t>The Preprocessor</w:t>
      </w:r>
      <w:bookmarkEnd w:id="654"/>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Paragraph"/>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Paragraph"/>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Paragraph"/>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088EFF8" w:rsidR="005B678D" w:rsidRPr="00903DBA" w:rsidRDefault="005B678D" w:rsidP="00E463DB">
      <w:pPr>
        <w:pStyle w:val="ListParagraph"/>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Paragraph"/>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Paragraph"/>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Paragraph"/>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lastRenderedPageBreak/>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95F78D5"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5" w:name="_Toc93320698"/>
      <w:r w:rsidRPr="00903DBA">
        <w:t>Tri Graphs</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lastRenderedPageBreak/>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6" w:name="_Toc93320699"/>
      <w:r w:rsidRPr="00903DBA">
        <w:t>Comments, Strings, and Characters</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lastRenderedPageBreak/>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lastRenderedPageBreak/>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lastRenderedPageBreak/>
        <w:t xml:space="preserve">    }</w:t>
      </w:r>
    </w:p>
    <w:p w14:paraId="231E5F31" w14:textId="77777777" w:rsidR="00B62C15" w:rsidRPr="00903DBA" w:rsidRDefault="00B62C15" w:rsidP="00B62C15">
      <w:pPr>
        <w:pStyle w:val="Appendix3"/>
      </w:pPr>
      <w:bookmarkStart w:id="657" w:name="_Toc93320700"/>
      <w:bookmarkStart w:id="658" w:name="_Ref58762260"/>
      <w:bookmarkStart w:id="659" w:name="_Ref57656298"/>
      <w:r w:rsidRPr="00903DBA">
        <w:t>The Line List</w:t>
      </w:r>
      <w:bookmarkEnd w:id="657"/>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lastRenderedPageBreak/>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631BB7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lastRenderedPageBreak/>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1C1E3921"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506C28DD"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0" w:name="_Toc93320701"/>
      <w:r>
        <w:t>Lines</w:t>
      </w:r>
      <w:bookmarkEnd w:id="660"/>
    </w:p>
    <w:p w14:paraId="27E8CA1D" w14:textId="34C2CF5B"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lastRenderedPageBreak/>
        <w:t>(‘$’)</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proofErr w:type="spell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proofErr w:type="spell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1D2E2052" w:rsidR="006518AB" w:rsidRDefault="006518AB" w:rsidP="00094DB5">
      <w:pPr>
        <w:pStyle w:val="Appendix3"/>
      </w:pPr>
      <w:bookmarkStart w:id="661" w:name="_Toc93320702"/>
      <w:r>
        <w:t>Include</w:t>
      </w:r>
      <w:r w:rsidR="005E1240">
        <w:t xml:space="preserve"> </w:t>
      </w:r>
      <w:r w:rsidR="0081323B">
        <w:t>F</w:t>
      </w:r>
      <w:r w:rsidR="005E1240">
        <w:t>iles</w:t>
      </w:r>
      <w:bookmarkEnd w:id="661"/>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CCompiler_Main.Scanner</w:t>
      </w:r>
      <w:r w:rsidR="00A61E26">
        <w:t>.</w:t>
      </w:r>
      <w:r>
        <w:rPr>
          <w:rStyle w:val="CodeInText"/>
        </w:rPr>
        <w:t>Path</w:t>
      </w:r>
      <w:proofErr w:type="spell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lastRenderedPageBreak/>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A6373B4" w14:textId="77777777" w:rsidR="006518AB" w:rsidRPr="00492109" w:rsidRDefault="006518AB" w:rsidP="006518AB">
      <w:pPr>
        <w:pStyle w:val="Code"/>
        <w:rPr>
          <w:highlight w:val="white"/>
          <w:lang w:val="nb-NO"/>
        </w:rPr>
      </w:pPr>
      <w:r w:rsidRPr="00492109">
        <w:rPr>
          <w:highlight w:val="white"/>
          <w:lang w:val="nb-NO"/>
        </w:rPr>
        <w:t xml:space="preserve">        else {</w:t>
      </w:r>
    </w:p>
    <w:p w14:paraId="245A7930" w14:textId="77777777" w:rsidR="006518AB" w:rsidRPr="00492109" w:rsidRDefault="006518AB" w:rsidP="006518AB">
      <w:pPr>
        <w:pStyle w:val="Code"/>
        <w:rPr>
          <w:highlight w:val="white"/>
          <w:lang w:val="nb-NO"/>
        </w:rPr>
      </w:pPr>
      <w:r w:rsidRPr="00492109">
        <w:rPr>
          <w:highlight w:val="white"/>
          <w:lang w:val="nb-NO"/>
        </w:rPr>
        <w:t xml:space="preserve">          Assert.Error(TokenListToString(tokenList),</w:t>
      </w:r>
    </w:p>
    <w:p w14:paraId="3DE7F423" w14:textId="77777777" w:rsidR="006518AB" w:rsidRDefault="006518AB" w:rsidP="006518AB">
      <w:pPr>
        <w:pStyle w:val="Code"/>
        <w:rPr>
          <w:highlight w:val="white"/>
        </w:rPr>
      </w:pPr>
      <w:r w:rsidRPr="00492109">
        <w:rPr>
          <w:highlight w:val="white"/>
          <w:lang w:val="nb-NO"/>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2" w:name="_Toc93320703"/>
      <w:r>
        <w:t>Macros</w:t>
      </w:r>
      <w:bookmarkEnd w:id="662"/>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lastRenderedPageBreak/>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63" w:name="_Toc93320704"/>
      <w:r>
        <w:t>Tokens</w:t>
      </w:r>
      <w:bookmarkEnd w:id="663"/>
    </w:p>
    <w:p w14:paraId="1B42464B" w14:textId="4B7E88E2" w:rsidR="00896045" w:rsidRPr="00896045" w:rsidRDefault="00896045" w:rsidP="00896045">
      <w:r>
        <w:t xml:space="preserve">The preprocessor scanner returns tokens of the </w:t>
      </w:r>
      <w:r w:rsidRPr="00896045">
        <w:rPr>
          <w:rStyle w:val="KeyWord0"/>
        </w:rPr>
        <w:t>Token</w:t>
      </w:r>
      <w:r>
        <w:t xml:space="preserve"> class. The token holds an identity, a value and </w:t>
      </w:r>
      <w:r w:rsidR="005F45C7">
        <w:t xml:space="preserve">the number </w:t>
      </w:r>
      <w:r>
        <w:t>of newline</w:t>
      </w:r>
      <w:r w:rsidR="005F45C7">
        <w:t xml:space="preserve"> character</w:t>
      </w:r>
      <w:r>
        <w:t>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lastRenderedPageBreak/>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lastRenderedPageBreak/>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4" w:name="_Toc93320705"/>
      <w:r>
        <w:t>Define</w:t>
      </w:r>
      <w:bookmarkEnd w:id="664"/>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lastRenderedPageBreak/>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lastRenderedPageBreak/>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700A34AA"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6" w:name="_Toc93320706"/>
      <w:r>
        <w:t>Conditional Programming</w:t>
      </w:r>
      <w:bookmarkEnd w:id="666"/>
    </w:p>
    <w:p w14:paraId="5C19DBBB" w14:textId="22085640" w:rsidR="006518AB" w:rsidRDefault="006518AB" w:rsidP="006518AB">
      <w:r>
        <w:t xml:space="preserve">With conditional programming, it is possible to exclude part of the source code. The </w:t>
      </w:r>
      <w:proofErr w:type="spellStart"/>
      <w:r w:rsidR="00DD1858">
        <w:rPr>
          <w:rStyle w:val="CodeInText"/>
        </w:rPr>
        <w:t>D</w:t>
      </w:r>
      <w:r>
        <w:rPr>
          <w:rStyle w:val="CodeInText"/>
        </w:rPr>
        <w:t>oIf</w:t>
      </w:r>
      <w:proofErr w:type="spellEnd"/>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proofErr w:type="spellStart"/>
      <w:r w:rsidR="00DD1858">
        <w:rPr>
          <w:rStyle w:val="CodeInText"/>
        </w:rPr>
        <w:t>P</w:t>
      </w:r>
      <w:r>
        <w:rPr>
          <w:rStyle w:val="CodeInText"/>
        </w:rPr>
        <w:t>arseExpression</w:t>
      </w:r>
      <w:proofErr w:type="spellEnd"/>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lastRenderedPageBreak/>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448CAE1C"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w:t>
      </w:r>
      <w:r w:rsidR="006A4D2B">
        <w:t xml:space="preserve">methods </w:t>
      </w:r>
      <w:r>
        <w:t xml:space="preserve">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75CD16AD" w:rsidR="006518AB" w:rsidRPr="00492109" w:rsidRDefault="006518AB" w:rsidP="006518AB">
      <w:pPr>
        <w:pStyle w:val="Code"/>
        <w:rPr>
          <w:highlight w:val="white"/>
          <w:lang w:val="nb-NO"/>
        </w:rPr>
      </w:pPr>
      <w:r w:rsidRPr="00492109">
        <w:rPr>
          <w:highlight w:val="white"/>
          <w:lang w:val="nb-NO"/>
        </w:rPr>
        <w:t xml:space="preserve">      Assert.Error((tokenList[2].Id == CCompiler_Pre.Tokens.NAME) &amp;&amp;</w:t>
      </w:r>
    </w:p>
    <w:p w14:paraId="48C25414" w14:textId="6BD98B5A" w:rsidR="006518AB" w:rsidRDefault="006518AB" w:rsidP="006518AB">
      <w:pPr>
        <w:pStyle w:val="Code"/>
        <w:rPr>
          <w:highlight w:val="white"/>
        </w:rPr>
      </w:pPr>
      <w:r w:rsidRPr="00492109">
        <w:rPr>
          <w:highlight w:val="white"/>
          <w:lang w:val="nb-NO"/>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77777777" w:rsidR="006518AB" w:rsidRPr="00492109" w:rsidRDefault="006518AB" w:rsidP="006518AB">
      <w:pPr>
        <w:pStyle w:val="Code"/>
        <w:rPr>
          <w:highlight w:val="white"/>
          <w:lang w:val="nb-NO"/>
        </w:rPr>
      </w:pPr>
      <w:r w:rsidRPr="00492109">
        <w:rPr>
          <w:highlight w:val="white"/>
          <w:lang w:val="nb-NO"/>
        </w:rPr>
        <w:t xml:space="preserve">      Assert.Error((tokenList[2].Id == CCompiler_Pre.Tokens.NAME) &amp;&amp;</w:t>
      </w:r>
    </w:p>
    <w:p w14:paraId="3AB1F6FB" w14:textId="5FF9DFDB" w:rsidR="006518AB" w:rsidRDefault="006518AB" w:rsidP="006518AB">
      <w:pPr>
        <w:pStyle w:val="Code"/>
        <w:rPr>
          <w:highlight w:val="white"/>
        </w:rPr>
      </w:pPr>
      <w:r w:rsidRPr="00492109">
        <w:rPr>
          <w:highlight w:val="white"/>
          <w:lang w:val="nb-NO"/>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4C32E287" w:rsidR="006518AB" w:rsidRDefault="006518AB" w:rsidP="006518AB">
      <w:r>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3B65D2AD" w:rsidR="006518AB" w:rsidRDefault="006518AB" w:rsidP="006518AB">
      <w:pPr>
        <w:pStyle w:val="Code"/>
        <w:rPr>
          <w:highlight w:val="white"/>
        </w:rPr>
      </w:pPr>
      <w:r w:rsidRPr="00492109">
        <w:rPr>
          <w:highlight w:val="white"/>
          <w:lang w:val="nb-NO"/>
        </w:rPr>
        <w:t xml:space="preserve">      </w:t>
      </w:r>
      <w:r>
        <w:rPr>
          <w:highlight w:val="white"/>
        </w:rPr>
        <w:t>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lastRenderedPageBreak/>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7" w:name="_Toc93320707"/>
      <w:r>
        <w:t>Macro Expansion</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4E9CD2D5"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11E2C39C" w:rsidR="006518AB" w:rsidRDefault="006518AB" w:rsidP="006518AB">
      <w:r>
        <w:t xml:space="preserve">When we find </w:t>
      </w:r>
      <w:r w:rsidR="00826EEE">
        <w:t>an</w:t>
      </w:r>
      <w:r>
        <w:t xml:space="preserve"> identifier that is a stored macro name (either in</w:t>
      </w:r>
      <w:r w:rsidR="00826EEE">
        <w:t xml:space="preserve"> </w:t>
      </w:r>
      <w:proofErr w:type="spellStart"/>
      <w:r w:rsidR="00826EEE">
        <w:rPr>
          <w:rStyle w:val="CodeInText"/>
        </w:rPr>
        <w:t>MacroMap</w:t>
      </w:r>
      <w:proofErr w:type="spellEnd"/>
      <w:r>
        <w:t xml:space="preserve"> </w:t>
      </w:r>
      <w:r w:rsidR="00730F18">
        <w:t xml:space="preserve">or </w:t>
      </w:r>
      <w:proofErr w:type="spellStart"/>
      <w:r w:rsidRPr="00826EEE">
        <w:rPr>
          <w:rStyle w:val="KeyWord0"/>
        </w:rPr>
        <w:t>m_</w:t>
      </w:r>
      <w:r>
        <w:rPr>
          <w:rStyle w:val="CodeInText"/>
        </w:rPr>
        <w:t>specialMacroSet</w:t>
      </w:r>
      <w:proofErr w:type="spellEnd"/>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lastRenderedPageBreak/>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065E2180"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lastRenderedPageBreak/>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602AFFB"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lastRenderedPageBreak/>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3047DB50"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lastRenderedPageBreak/>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68" w:name="_Toc93320708"/>
      <w:r>
        <w:t>Concat</w:t>
      </w:r>
      <w:r w:rsidR="006C5BF5">
        <w:t>e</w:t>
      </w:r>
      <w:r w:rsidR="00105295">
        <w:t>nate</w:t>
      </w:r>
      <w:r>
        <w:t xml:space="preserve"> Tokens</w:t>
      </w:r>
      <w:bookmarkEnd w:id="668"/>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69" w:name="_Toc93320709"/>
      <w:r>
        <w:t>String Merging</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lastRenderedPageBreak/>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70" w:name="_Ref66116797"/>
      <w:bookmarkStart w:id="671" w:name="_Ref66135863"/>
      <w:bookmarkStart w:id="672" w:name="_Toc93320710"/>
      <w:bookmarkStart w:id="673" w:name="_Hlk64223521"/>
      <w:r>
        <w:lastRenderedPageBreak/>
        <w:t>The Register Set</w:t>
      </w:r>
      <w:bookmarkEnd w:id="658"/>
      <w:bookmarkEnd w:id="670"/>
      <w:bookmarkEnd w:id="671"/>
      <w:bookmarkEnd w:id="672"/>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7C9EB203" w:rsidR="007D596B" w:rsidRPr="00903DBA" w:rsidRDefault="007D596B" w:rsidP="00B824F1">
      <w:pPr>
        <w:pStyle w:val="Appendix1"/>
      </w:pPr>
      <w:bookmarkStart w:id="674" w:name="_Ref76294566"/>
      <w:bookmarkStart w:id="675" w:name="_Toc93320711"/>
      <w:bookmarkEnd w:id="673"/>
      <w:r w:rsidRPr="00BC7846">
        <w:lastRenderedPageBreak/>
        <w:t>The</w:t>
      </w:r>
      <w:r w:rsidRPr="00903DBA">
        <w:t xml:space="preserve"> C Grammar</w:t>
      </w:r>
      <w:bookmarkEnd w:id="639"/>
      <w:bookmarkEnd w:id="659"/>
      <w:bookmarkEnd w:id="674"/>
      <w:bookmarkEnd w:id="675"/>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77777777" w:rsidR="00CB1AB5" w:rsidRPr="00903DBA" w:rsidRDefault="00CB1AB5" w:rsidP="0060539D">
      <w:pPr>
        <w:pStyle w:val="Appendix2"/>
      </w:pPr>
      <w:bookmarkStart w:id="677" w:name="_Toc49764472"/>
      <w:bookmarkStart w:id="678" w:name="_Toc93320712"/>
      <w:r w:rsidRPr="00903DBA">
        <w:t>The Preprocessor Grammar</w:t>
      </w:r>
      <w:bookmarkEnd w:id="677"/>
      <w:bookmarkEnd w:id="678"/>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9" w:name="_Toc49764473"/>
      <w:bookmarkStart w:id="680" w:name="_Toc93320713"/>
      <w:r w:rsidRPr="00903DBA">
        <w:t>The Language Grammar</w:t>
      </w:r>
      <w:bookmarkEnd w:id="679"/>
      <w:bookmarkEnd w:id="680"/>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3F5ACEFE" w:rsidR="007660EE" w:rsidRPr="00903DBA" w:rsidRDefault="002D096A" w:rsidP="00BC7846">
      <w:pPr>
        <w:pStyle w:val="Appendix1"/>
        <w:rPr>
          <w:lang w:val="en-US"/>
        </w:rPr>
      </w:pPr>
      <w:bookmarkStart w:id="681" w:name="_Ref57657966"/>
      <w:bookmarkStart w:id="682" w:name="_Toc93320714"/>
      <w:r>
        <w:lastRenderedPageBreak/>
        <w:t>T</w:t>
      </w:r>
      <w:r w:rsidRPr="00903DBA">
        <w:t xml:space="preserve">he </w:t>
      </w:r>
      <w:r w:rsidRPr="00903DBA">
        <w:rPr>
          <w:highlight w:val="white"/>
        </w:rPr>
        <w:t xml:space="preserve">Garden </w:t>
      </w:r>
      <w:r w:rsidR="00D50204">
        <w:rPr>
          <w:highlight w:val="white"/>
        </w:rPr>
        <w:t xml:space="preserve">Point </w:t>
      </w:r>
      <w:r w:rsidR="00D836FF">
        <w:rPr>
          <w:highlight w:val="white"/>
        </w:rPr>
        <w:t>To</w:t>
      </w:r>
      <w:r w:rsidR="00D836FF">
        <w:t>o</w:t>
      </w:r>
      <w:r w:rsidR="00CB7A05">
        <w:t>ls</w:t>
      </w:r>
      <w:bookmarkEnd w:id="676"/>
      <w:bookmarkEnd w:id="681"/>
      <w:bookmarkEnd w:id="68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83" w:name="_Toc93320715"/>
      <w:r w:rsidRPr="00903DBA">
        <w:t>The Language</w:t>
      </w:r>
      <w:bookmarkEnd w:id="683"/>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Paragraph"/>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Paragraph"/>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Paragraph"/>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4" w:name="_Toc93320716"/>
      <w:r w:rsidRPr="00903DBA">
        <w:lastRenderedPageBreak/>
        <w:t>The Grammar</w:t>
      </w:r>
      <w:bookmarkEnd w:id="684"/>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CB270F">
        <w:rPr>
          <w:rStyle w:val="KeyWord0"/>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w:t>
      </w:r>
      <w:r w:rsidRPr="0042311C">
        <w:rPr>
          <w:rStyle w:val="KeyWord0"/>
        </w:rPr>
        <w:t>or</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5" w:name="_Toc93320717"/>
      <w:r w:rsidRPr="00903DBA">
        <w:t>GPPG</w:t>
      </w:r>
      <w:bookmarkEnd w:id="685"/>
    </w:p>
    <w:p w14:paraId="3F9D3945" w14:textId="7B9BD2D1" w:rsidR="007660EE" w:rsidRPr="00903DBA" w:rsidRDefault="007660EE" w:rsidP="007660EE">
      <w:r w:rsidRPr="00903DBA">
        <w:t xml:space="preserve">GPPG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BA59B6" w:rsidRPr="0042311C">
        <w:rPr>
          <w:rStyle w:val="KeyWord0"/>
        </w:rPr>
        <w:t>yak</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42311C">
      <w:r w:rsidRPr="00903DBA">
        <w:t xml:space="preserve">The </w:t>
      </w:r>
      <w:r w:rsidRPr="0042311C">
        <w:rPr>
          <w:rStyle w:val="KeyWord0"/>
        </w:rPr>
        <w:t>STRING</w:t>
      </w:r>
      <w:r w:rsidRPr="00903DBA">
        <w:t xml:space="preserve">, </w:t>
      </w:r>
      <w:r w:rsidRPr="0042311C">
        <w:rPr>
          <w:rStyle w:val="KeyWord0"/>
        </w:rPr>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42311C">
      <w:r w:rsidRPr="00903DBA">
        <w:t xml:space="preserve">There are also the rules </w:t>
      </w:r>
      <w:r w:rsidRPr="0042311C">
        <w:rPr>
          <w:rStyle w:val="KeyWord0"/>
        </w:rPr>
        <w:t>statement_list</w:t>
      </w:r>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lastRenderedPageBreak/>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1DE2AB4" w:rsidR="007660EE" w:rsidRPr="00903DBA" w:rsidRDefault="007660EE" w:rsidP="007660EE">
      <w:r w:rsidRPr="00903DBA">
        <w:t xml:space="preserve">The value of the rule is stored in $$. However, the $$ value is always a reference to </w:t>
      </w:r>
      <w:r w:rsidRPr="00FE18B6">
        <w:rPr>
          <w:rStyle w:val="KeyWord0"/>
        </w:rPr>
        <w:t>Object</w:t>
      </w:r>
      <w:r w:rsidRPr="00903DBA">
        <w:t xml:space="preserve">. Therefore, we need to transform it into a list before we can call the </w:t>
      </w:r>
      <w:r w:rsidRPr="00FE18B6">
        <w:rPr>
          <w:rStyle w:val="KeyWord0"/>
        </w:rPr>
        <w:t>add</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lastRenderedPageBreak/>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lastRenderedPageBreak/>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7" w:name="_Toc93320718"/>
      <w:proofErr w:type="spellStart"/>
      <w:r w:rsidRPr="00903DBA">
        <w:lastRenderedPageBreak/>
        <w:t>JPlex</w:t>
      </w:r>
      <w:bookmarkEnd w:id="686"/>
      <w:bookmarkEnd w:id="687"/>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57C89949" w:rsidR="007660EE" w:rsidRPr="00903DBA" w:rsidRDefault="007660EE" w:rsidP="007660EE">
      <w:r w:rsidRPr="00903DBA">
        <w:t xml:space="preserve">In the scanner code below, a </w:t>
      </w:r>
      <w:r w:rsidRPr="00CA5464">
        <w:rPr>
          <w:rStyle w:val="KeyWord0"/>
        </w:rPr>
        <w:t>line comment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443C0C30"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EF7089" w:rsidRPr="00EF7089">
        <w:rPr>
          <w:rStyle w:val="KeyWord0"/>
          <w:highlight w:val="white"/>
        </w:rPr>
        <w:t>block comment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lastRenderedPageBreak/>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88" w:name="_Toc93320719"/>
      <w:r w:rsidRPr="00903DBA">
        <w:t>Main</w:t>
      </w:r>
      <w:bookmarkEnd w:id="688"/>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12A57FDF" w:rsidR="007660EE" w:rsidRPr="00050F5C" w:rsidRDefault="007660EE" w:rsidP="00E65FE6">
      <w:pPr>
        <w:pStyle w:val="CodeHeader"/>
        <w:rPr>
          <w:b w:val="0"/>
          <w:bCs/>
        </w:rPr>
      </w:pPr>
      <w:r w:rsidRPr="00050F5C">
        <w:rPr>
          <w:b w:val="0"/>
          <w:bCs/>
        </w:rPr>
        <w:lastRenderedPageBreak/>
        <w:t>The</w:t>
      </w:r>
      <w:r w:rsidR="002D4E20">
        <w:rPr>
          <w:b w:val="0"/>
          <w:bCs/>
        </w:rPr>
        <w:t xml:space="preserve"> partial parser</w:t>
      </w:r>
      <w:r w:rsidRPr="00050F5C">
        <w:rPr>
          <w:b w:val="0"/>
          <w:bCs/>
        </w:rPr>
        <w:t xml:space="preserve"> class is necessary to make the parser work with the scanner. It works as link between the scanner and the parser</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9" w:name="_Toc93320720"/>
      <w:r w:rsidRPr="00903DBA">
        <w:lastRenderedPageBreak/>
        <w:t>Auxiliary Classes</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90" w:name="_Toc93320721"/>
      <w:r w:rsidRPr="00903DBA">
        <w:t>Error Handling</w:t>
      </w:r>
      <w:bookmarkEnd w:id="690"/>
    </w:p>
    <w:p w14:paraId="37DB4956" w14:textId="1D7F41FA"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Pr="008A4447">
        <w:rPr>
          <w:rStyle w:val="KeyWord0"/>
        </w:rPr>
        <w:t>assert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lastRenderedPageBreak/>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91" w:name="_Toc93320722"/>
      <w:r w:rsidRPr="00903DBA">
        <w:t>Container Classes</w:t>
      </w:r>
      <w:bookmarkEnd w:id="691"/>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7777777" w:rsidR="005E7D2C" w:rsidRPr="00903DBA" w:rsidRDefault="005E7D2C" w:rsidP="0060539D">
      <w:pPr>
        <w:pStyle w:val="Appendix3"/>
      </w:pPr>
      <w:bookmarkStart w:id="692" w:name="_Toc93320723"/>
      <w:r w:rsidRPr="00903DBA">
        <w:t>Ordered Pair</w:t>
      </w:r>
      <w:bookmarkEnd w:id="692"/>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lastRenderedPageBreak/>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93" w:name="_Toc93320724"/>
      <w:r w:rsidRPr="00903DBA">
        <w:t>Graph</w:t>
      </w:r>
      <w:bookmarkEnd w:id="693"/>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lastRenderedPageBreak/>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4" w:name="_Toc93320725"/>
      <w:r w:rsidRPr="00903DBA">
        <w:t>Addition and Removal of Vertices and Edges</w:t>
      </w:r>
      <w:bookmarkEnd w:id="694"/>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5" w:name="_Toc93320726"/>
      <w:r w:rsidRPr="00903DBA">
        <w:lastRenderedPageBreak/>
        <w:t>Graph Partition</w:t>
      </w:r>
      <w:bookmarkEnd w:id="695"/>
    </w:p>
    <w:p w14:paraId="4DE90750" w14:textId="6C9C3C9D"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6" w:name="_Toc32312748"/>
      <w:bookmarkStart w:id="697" w:name="_Toc128724229"/>
      <w:bookmarkStart w:id="698" w:name="_Toc323656800"/>
      <w:bookmarkStart w:id="699" w:name="_Toc324085682"/>
      <w:bookmarkStart w:id="700" w:name="_Ref324113434"/>
      <w:bookmarkStart w:id="701" w:name="_Toc324680324"/>
      <w:bookmarkStart w:id="702" w:name="_Ref57658095"/>
      <w:bookmarkStart w:id="703" w:name="_Toc93320727"/>
      <w:r w:rsidRPr="00903DBA">
        <w:lastRenderedPageBreak/>
        <w:t>The ASCII Table</w:t>
      </w:r>
      <w:bookmarkEnd w:id="696"/>
      <w:bookmarkEnd w:id="697"/>
      <w:bookmarkEnd w:id="698"/>
      <w:bookmarkEnd w:id="699"/>
      <w:bookmarkEnd w:id="700"/>
      <w:bookmarkEnd w:id="701"/>
      <w:bookmarkEnd w:id="702"/>
      <w:bookmarkEnd w:id="703"/>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40E0"/>
    <w:rsid w:val="00494193"/>
    <w:rsid w:val="004942AB"/>
    <w:rsid w:val="0049433C"/>
    <w:rsid w:val="00494404"/>
    <w:rsid w:val="00494434"/>
    <w:rsid w:val="00494657"/>
    <w:rsid w:val="004947C3"/>
    <w:rsid w:val="004948BE"/>
    <w:rsid w:val="00494971"/>
    <w:rsid w:val="00494989"/>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DA"/>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AF3"/>
    <w:rsid w:val="00D51B02"/>
    <w:rsid w:val="00D51B9E"/>
    <w:rsid w:val="00D51EBD"/>
    <w:rsid w:val="00D522D7"/>
    <w:rsid w:val="00D52393"/>
    <w:rsid w:val="00D529BB"/>
    <w:rsid w:val="00D52AED"/>
    <w:rsid w:val="00D52AF3"/>
    <w:rsid w:val="00D52CE7"/>
    <w:rsid w:val="00D52D8A"/>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438</Pages>
  <Words>130358</Words>
  <Characters>743046</Characters>
  <Application>Microsoft Office Word</Application>
  <DocSecurity>0</DocSecurity>
  <Lines>6192</Lines>
  <Paragraphs>1743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52</cp:revision>
  <cp:lastPrinted>2022-01-17T12:38:00Z</cp:lastPrinted>
  <dcterms:created xsi:type="dcterms:W3CDTF">2022-01-25T05:44:00Z</dcterms:created>
  <dcterms:modified xsi:type="dcterms:W3CDTF">2022-02-08T13:38:00Z</dcterms:modified>
</cp:coreProperties>
</file>